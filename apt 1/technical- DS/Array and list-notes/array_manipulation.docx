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822" w:rsidRPr="00823822" w:rsidRDefault="00823822" w:rsidP="00823822">
      <w:pPr>
        <w:shd w:val="clear" w:color="auto" w:fill="FFFFFF"/>
        <w:spacing w:before="90" w:after="180" w:line="240" w:lineRule="auto"/>
        <w:ind w:left="180" w:right="180"/>
        <w:textAlignment w:val="baseline"/>
        <w:outlineLvl w:val="1"/>
        <w:rPr>
          <w:rFonts w:ascii="Times New Roman" w:eastAsia="Times New Roman" w:hAnsi="Times New Roman" w:cs="Times New Roman"/>
          <w:b/>
          <w:bCs/>
          <w:sz w:val="28"/>
          <w:szCs w:val="24"/>
          <w:lang w:eastAsia="en-IN"/>
        </w:rPr>
      </w:pPr>
      <w:r w:rsidRPr="00823822">
        <w:rPr>
          <w:rFonts w:ascii="Times New Roman" w:eastAsia="Times New Roman" w:hAnsi="Times New Roman" w:cs="Times New Roman"/>
          <w:b/>
          <w:bCs/>
          <w:sz w:val="28"/>
          <w:szCs w:val="24"/>
          <w:lang w:eastAsia="en-IN"/>
        </w:rPr>
        <w:t>Array Declaration</w:t>
      </w:r>
    </w:p>
    <w:p w:rsidR="00823822" w:rsidRPr="00823822" w:rsidRDefault="00823822" w:rsidP="00823822">
      <w:pPr>
        <w:shd w:val="clear" w:color="auto" w:fill="FFFFFF"/>
        <w:spacing w:before="90" w:after="180" w:line="240" w:lineRule="auto"/>
        <w:ind w:left="180" w:right="180"/>
        <w:jc w:val="both"/>
        <w:textAlignment w:val="baseline"/>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The syntax of array declaration is as follows,</w:t>
      </w:r>
    </w:p>
    <w:p w:rsidR="00823822" w:rsidRPr="00823822" w:rsidRDefault="00823822" w:rsidP="008238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{&lt;</w:t>
      </w:r>
      <w:proofErr w:type="gramStart"/>
      <w:r w:rsidRPr="00823822">
        <w:rPr>
          <w:rFonts w:ascii="Times New Roman" w:eastAsia="Times New Roman" w:hAnsi="Times New Roman" w:cs="Times New Roman"/>
          <w:sz w:val="24"/>
          <w:szCs w:val="24"/>
          <w:lang w:eastAsia="en-IN"/>
        </w:rPr>
        <w:t>storage</w:t>
      </w:r>
      <w:proofErr w:type="gramEnd"/>
      <w:r w:rsidRPr="00823822">
        <w:rPr>
          <w:rFonts w:ascii="Times New Roman" w:eastAsia="Times New Roman" w:hAnsi="Times New Roman" w:cs="Times New Roman"/>
          <w:sz w:val="24"/>
          <w:szCs w:val="24"/>
          <w:lang w:eastAsia="en-IN"/>
        </w:rPr>
        <w:t xml:space="preserve"> class&gt;} data type &lt;</w:t>
      </w:r>
      <w:proofErr w:type="spellStart"/>
      <w:r w:rsidRPr="00823822">
        <w:rPr>
          <w:rFonts w:ascii="Times New Roman" w:eastAsia="Times New Roman" w:hAnsi="Times New Roman" w:cs="Times New Roman"/>
          <w:sz w:val="24"/>
          <w:szCs w:val="24"/>
          <w:lang w:eastAsia="en-IN"/>
        </w:rPr>
        <w:t>array_name</w:t>
      </w:r>
      <w:proofErr w:type="spellEnd"/>
      <w:r w:rsidRPr="00823822">
        <w:rPr>
          <w:rFonts w:ascii="Times New Roman" w:eastAsia="Times New Roman" w:hAnsi="Times New Roman" w:cs="Times New Roman"/>
          <w:sz w:val="24"/>
          <w:szCs w:val="24"/>
          <w:lang w:eastAsia="en-IN"/>
        </w:rPr>
        <w:t xml:space="preserve">&gt;[expression]{[expression]}; </w:t>
      </w:r>
    </w:p>
    <w:p w:rsidR="00823822" w:rsidRPr="00823822" w:rsidRDefault="00823822" w:rsidP="00823822">
      <w:pPr>
        <w:shd w:val="clear" w:color="auto" w:fill="FFFFFF"/>
        <w:spacing w:before="90" w:after="180" w:line="240" w:lineRule="auto"/>
        <w:ind w:left="180" w:right="180"/>
        <w:jc w:val="both"/>
        <w:textAlignment w:val="baseline"/>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In the above, curly braces indicate optional parts of the declaration.</w:t>
      </w:r>
    </w:p>
    <w:p w:rsidR="00823822" w:rsidRPr="00823822" w:rsidRDefault="00823822" w:rsidP="00823822">
      <w:pPr>
        <w:shd w:val="clear" w:color="auto" w:fill="FFFFFF"/>
        <w:spacing w:after="0" w:line="240" w:lineRule="auto"/>
        <w:ind w:left="180" w:right="180"/>
        <w:jc w:val="both"/>
        <w:textAlignment w:val="baseline"/>
        <w:rPr>
          <w:rFonts w:ascii="Times New Roman" w:eastAsia="Times New Roman" w:hAnsi="Times New Roman" w:cs="Times New Roman"/>
          <w:sz w:val="24"/>
          <w:szCs w:val="24"/>
          <w:lang w:eastAsia="en-IN"/>
        </w:rPr>
      </w:pPr>
      <w:proofErr w:type="spellStart"/>
      <w:r w:rsidRPr="00823822">
        <w:rPr>
          <w:rFonts w:ascii="Times New Roman" w:eastAsia="Times New Roman" w:hAnsi="Times New Roman" w:cs="Times New Roman"/>
          <w:sz w:val="24"/>
          <w:szCs w:val="24"/>
          <w:lang w:eastAsia="en-IN"/>
        </w:rPr>
        <w:t>Example</w:t>
      </w:r>
      <w:proofErr w:type="gramStart"/>
      <w:r w:rsidRPr="00823822">
        <w:rPr>
          <w:rFonts w:ascii="Times New Roman" w:eastAsia="Times New Roman" w:hAnsi="Times New Roman" w:cs="Times New Roman"/>
          <w:sz w:val="24"/>
          <w:szCs w:val="24"/>
          <w:lang w:eastAsia="en-IN"/>
        </w:rPr>
        <w:t>:</w:t>
      </w:r>
      <w:r w:rsidRPr="00823822">
        <w:rPr>
          <w:rFonts w:ascii="Times New Roman" w:eastAsia="Times New Roman" w:hAnsi="Times New Roman" w:cs="Times New Roman"/>
          <w:sz w:val="24"/>
          <w:szCs w:val="24"/>
          <w:bdr w:val="none" w:sz="0" w:space="0" w:color="auto" w:frame="1"/>
          <w:lang w:eastAsia="en-IN"/>
        </w:rPr>
        <w:t>int</w:t>
      </w:r>
      <w:proofErr w:type="spellEnd"/>
      <w:proofErr w:type="gramEnd"/>
      <w:r w:rsidRPr="00823822">
        <w:rPr>
          <w:rFonts w:ascii="Times New Roman" w:eastAsia="Times New Roman" w:hAnsi="Times New Roman" w:cs="Times New Roman"/>
          <w:sz w:val="24"/>
          <w:szCs w:val="24"/>
          <w:bdr w:val="none" w:sz="0" w:space="0" w:color="auto" w:frame="1"/>
          <w:lang w:eastAsia="en-IN"/>
        </w:rPr>
        <w:t xml:space="preserve"> </w:t>
      </w:r>
      <w:proofErr w:type="spellStart"/>
      <w:r w:rsidRPr="00823822">
        <w:rPr>
          <w:rFonts w:ascii="Times New Roman" w:eastAsia="Times New Roman" w:hAnsi="Times New Roman" w:cs="Times New Roman"/>
          <w:sz w:val="24"/>
          <w:szCs w:val="24"/>
          <w:bdr w:val="none" w:sz="0" w:space="0" w:color="auto" w:frame="1"/>
          <w:lang w:eastAsia="en-IN"/>
        </w:rPr>
        <w:t>arr</w:t>
      </w:r>
      <w:proofErr w:type="spellEnd"/>
      <w:r w:rsidRPr="00823822">
        <w:rPr>
          <w:rFonts w:ascii="Times New Roman" w:eastAsia="Times New Roman" w:hAnsi="Times New Roman" w:cs="Times New Roman"/>
          <w:sz w:val="24"/>
          <w:szCs w:val="24"/>
          <w:bdr w:val="none" w:sz="0" w:space="0" w:color="auto" w:frame="1"/>
          <w:lang w:eastAsia="en-IN"/>
        </w:rPr>
        <w:t>[10];</w:t>
      </w:r>
    </w:p>
    <w:p w:rsidR="00823822" w:rsidRPr="00823822" w:rsidRDefault="00823822" w:rsidP="00823822">
      <w:pPr>
        <w:shd w:val="clear" w:color="auto" w:fill="FFFFFF"/>
        <w:spacing w:before="90" w:after="180" w:line="240" w:lineRule="auto"/>
        <w:ind w:left="180" w:right="180"/>
        <w:jc w:val="both"/>
        <w:textAlignment w:val="baseline"/>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The above declaration defines an array called </w:t>
      </w:r>
      <w:proofErr w:type="spellStart"/>
      <w:r w:rsidRPr="00823822">
        <w:rPr>
          <w:rFonts w:ascii="Times New Roman" w:eastAsia="Times New Roman" w:hAnsi="Times New Roman" w:cs="Times New Roman"/>
          <w:i/>
          <w:iCs/>
          <w:sz w:val="24"/>
          <w:szCs w:val="24"/>
          <w:lang w:eastAsia="en-IN"/>
        </w:rPr>
        <w:t>arr</w:t>
      </w:r>
      <w:proofErr w:type="spellEnd"/>
      <w:r w:rsidRPr="00823822">
        <w:rPr>
          <w:rFonts w:ascii="Times New Roman" w:eastAsia="Times New Roman" w:hAnsi="Times New Roman" w:cs="Times New Roman"/>
          <w:sz w:val="24"/>
          <w:szCs w:val="24"/>
          <w:lang w:eastAsia="en-IN"/>
        </w:rPr>
        <w:t> of size 10, i.e., </w:t>
      </w:r>
      <w:proofErr w:type="spellStart"/>
      <w:r w:rsidRPr="00823822">
        <w:rPr>
          <w:rFonts w:ascii="Times New Roman" w:eastAsia="Times New Roman" w:hAnsi="Times New Roman" w:cs="Times New Roman"/>
          <w:i/>
          <w:iCs/>
          <w:sz w:val="24"/>
          <w:szCs w:val="24"/>
          <w:lang w:eastAsia="en-IN"/>
        </w:rPr>
        <w:t>arr</w:t>
      </w:r>
      <w:proofErr w:type="spellEnd"/>
      <w:r w:rsidRPr="00823822">
        <w:rPr>
          <w:rFonts w:ascii="Times New Roman" w:eastAsia="Times New Roman" w:hAnsi="Times New Roman" w:cs="Times New Roman"/>
          <w:sz w:val="24"/>
          <w:szCs w:val="24"/>
          <w:lang w:eastAsia="en-IN"/>
        </w:rPr>
        <w:t> consists of 10 elements of same data type </w:t>
      </w:r>
      <w:r w:rsidRPr="00823822">
        <w:rPr>
          <w:rFonts w:ascii="Times New Roman" w:eastAsia="Times New Roman" w:hAnsi="Times New Roman" w:cs="Times New Roman"/>
          <w:i/>
          <w:iCs/>
          <w:sz w:val="24"/>
          <w:szCs w:val="24"/>
          <w:lang w:eastAsia="en-IN"/>
        </w:rPr>
        <w:t>int</w:t>
      </w:r>
      <w:r w:rsidRPr="00823822">
        <w:rPr>
          <w:rFonts w:ascii="Times New Roman" w:eastAsia="Times New Roman" w:hAnsi="Times New Roman" w:cs="Times New Roman"/>
          <w:sz w:val="24"/>
          <w:szCs w:val="24"/>
          <w:lang w:eastAsia="en-IN"/>
        </w:rPr>
        <w:t xml:space="preserve">. The </w:t>
      </w:r>
      <w:proofErr w:type="gramStart"/>
      <w:r w:rsidRPr="00823822">
        <w:rPr>
          <w:rFonts w:ascii="Times New Roman" w:eastAsia="Times New Roman" w:hAnsi="Times New Roman" w:cs="Times New Roman"/>
          <w:sz w:val="24"/>
          <w:szCs w:val="24"/>
          <w:lang w:eastAsia="en-IN"/>
        </w:rPr>
        <w:t>elements occupy consecutive cells in the memory (each cell houses one element) and forms</w:t>
      </w:r>
      <w:proofErr w:type="gramEnd"/>
      <w:r w:rsidRPr="00823822">
        <w:rPr>
          <w:rFonts w:ascii="Times New Roman" w:eastAsia="Times New Roman" w:hAnsi="Times New Roman" w:cs="Times New Roman"/>
          <w:sz w:val="24"/>
          <w:szCs w:val="24"/>
          <w:lang w:eastAsia="en-IN"/>
        </w:rPr>
        <w:t xml:space="preserve"> an ordered set of elements. Each element can be identified by its position in the array, and is also referred as the subscript of the array. The first element is at position 0 and n</w:t>
      </w:r>
      <w:r w:rsidRPr="00823822">
        <w:rPr>
          <w:rFonts w:ascii="Times New Roman" w:eastAsia="Times New Roman" w:hAnsi="Times New Roman" w:cs="Times New Roman"/>
          <w:sz w:val="24"/>
          <w:szCs w:val="24"/>
          <w:vertAlign w:val="superscript"/>
          <w:lang w:eastAsia="en-IN"/>
        </w:rPr>
        <w:t>th</w:t>
      </w:r>
      <w:r w:rsidRPr="00823822">
        <w:rPr>
          <w:rFonts w:ascii="Times New Roman" w:eastAsia="Times New Roman" w:hAnsi="Times New Roman" w:cs="Times New Roman"/>
          <w:sz w:val="24"/>
          <w:szCs w:val="24"/>
          <w:lang w:eastAsia="en-IN"/>
        </w:rPr>
        <w:t> element can be found in the (n -1</w:t>
      </w:r>
      <w:proofErr w:type="gramStart"/>
      <w:r w:rsidRPr="00823822">
        <w:rPr>
          <w:rFonts w:ascii="Times New Roman" w:eastAsia="Times New Roman" w:hAnsi="Times New Roman" w:cs="Times New Roman"/>
          <w:sz w:val="24"/>
          <w:szCs w:val="24"/>
          <w:lang w:eastAsia="en-IN"/>
        </w:rPr>
        <w:t>)</w:t>
      </w:r>
      <w:proofErr w:type="spellStart"/>
      <w:r w:rsidRPr="00823822">
        <w:rPr>
          <w:rFonts w:ascii="Times New Roman" w:eastAsia="Times New Roman" w:hAnsi="Times New Roman" w:cs="Times New Roman"/>
          <w:sz w:val="24"/>
          <w:szCs w:val="24"/>
          <w:vertAlign w:val="superscript"/>
          <w:lang w:eastAsia="en-IN"/>
        </w:rPr>
        <w:t>th</w:t>
      </w:r>
      <w:proofErr w:type="spellEnd"/>
      <w:proofErr w:type="gramEnd"/>
      <w:r w:rsidRPr="00823822">
        <w:rPr>
          <w:rFonts w:ascii="Times New Roman" w:eastAsia="Times New Roman" w:hAnsi="Times New Roman" w:cs="Times New Roman"/>
          <w:sz w:val="24"/>
          <w:szCs w:val="24"/>
          <w:lang w:eastAsia="en-IN"/>
        </w:rPr>
        <w:t> position.</w:t>
      </w:r>
    </w:p>
    <w:p w:rsidR="00823822" w:rsidRPr="00823822" w:rsidRDefault="00823822" w:rsidP="00823822">
      <w:pPr>
        <w:shd w:val="clear" w:color="auto" w:fill="FFFFFF"/>
        <w:spacing w:after="0" w:line="240" w:lineRule="auto"/>
        <w:ind w:left="180" w:right="180"/>
        <w:jc w:val="both"/>
        <w:textAlignment w:val="baseline"/>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The name of the array is </w:t>
      </w:r>
      <w:proofErr w:type="spellStart"/>
      <w:r w:rsidRPr="00823822">
        <w:rPr>
          <w:rFonts w:ascii="Times New Roman" w:eastAsia="Times New Roman" w:hAnsi="Times New Roman" w:cs="Times New Roman"/>
          <w:i/>
          <w:iCs/>
          <w:sz w:val="24"/>
          <w:szCs w:val="24"/>
          <w:lang w:eastAsia="en-IN"/>
        </w:rPr>
        <w:t>arr</w:t>
      </w:r>
      <w:proofErr w:type="spellEnd"/>
      <w:r w:rsidRPr="00823822">
        <w:rPr>
          <w:rFonts w:ascii="Times New Roman" w:eastAsia="Times New Roman" w:hAnsi="Times New Roman" w:cs="Times New Roman"/>
          <w:sz w:val="24"/>
          <w:szCs w:val="24"/>
          <w:lang w:eastAsia="en-IN"/>
        </w:rPr>
        <w:t>, which contains the address of the first element (i.e. &amp;</w:t>
      </w:r>
      <w:proofErr w:type="spellStart"/>
      <w:proofErr w:type="gramStart"/>
      <w:r w:rsidRPr="00823822">
        <w:rPr>
          <w:rFonts w:ascii="Times New Roman" w:eastAsia="Times New Roman" w:hAnsi="Times New Roman" w:cs="Times New Roman"/>
          <w:sz w:val="24"/>
          <w:szCs w:val="24"/>
          <w:lang w:eastAsia="en-IN"/>
        </w:rPr>
        <w:t>arr</w:t>
      </w:r>
      <w:proofErr w:type="spellEnd"/>
      <w:r w:rsidRPr="00823822">
        <w:rPr>
          <w:rFonts w:ascii="Times New Roman" w:eastAsia="Times New Roman" w:hAnsi="Times New Roman" w:cs="Times New Roman"/>
          <w:sz w:val="24"/>
          <w:szCs w:val="24"/>
          <w:lang w:eastAsia="en-IN"/>
        </w:rPr>
        <w:t>[</w:t>
      </w:r>
      <w:proofErr w:type="gramEnd"/>
      <w:r w:rsidRPr="00823822">
        <w:rPr>
          <w:rFonts w:ascii="Times New Roman" w:eastAsia="Times New Roman" w:hAnsi="Times New Roman" w:cs="Times New Roman"/>
          <w:sz w:val="24"/>
          <w:szCs w:val="24"/>
          <w:lang w:eastAsia="en-IN"/>
        </w:rPr>
        <w:t>0]) of the array. However, an array name such as </w:t>
      </w:r>
      <w:proofErr w:type="spellStart"/>
      <w:r w:rsidRPr="00823822">
        <w:rPr>
          <w:rFonts w:ascii="Times New Roman" w:eastAsia="Times New Roman" w:hAnsi="Times New Roman" w:cs="Times New Roman"/>
          <w:i/>
          <w:iCs/>
          <w:sz w:val="24"/>
          <w:szCs w:val="24"/>
          <w:lang w:eastAsia="en-IN"/>
        </w:rPr>
        <w:t>arr</w:t>
      </w:r>
      <w:proofErr w:type="spellEnd"/>
      <w:r w:rsidRPr="00823822">
        <w:rPr>
          <w:rFonts w:ascii="Times New Roman" w:eastAsia="Times New Roman" w:hAnsi="Times New Roman" w:cs="Times New Roman"/>
          <w:sz w:val="24"/>
          <w:szCs w:val="24"/>
          <w:lang w:eastAsia="en-IN"/>
        </w:rPr>
        <w:t> differs from an ordinary pointer variable (</w:t>
      </w:r>
      <w:proofErr w:type="spellStart"/>
      <w:r w:rsidRPr="00823822">
        <w:rPr>
          <w:rFonts w:ascii="Times New Roman" w:eastAsia="Times New Roman" w:hAnsi="Times New Roman" w:cs="Times New Roman"/>
          <w:sz w:val="24"/>
          <w:szCs w:val="24"/>
          <w:lang w:eastAsia="en-IN"/>
        </w:rPr>
        <w:t>like</w:t>
      </w:r>
      <w:r w:rsidRPr="00823822">
        <w:rPr>
          <w:rFonts w:ascii="Times New Roman" w:eastAsia="Times New Roman" w:hAnsi="Times New Roman" w:cs="Times New Roman"/>
          <w:sz w:val="24"/>
          <w:szCs w:val="24"/>
          <w:bdr w:val="none" w:sz="0" w:space="0" w:color="auto" w:frame="1"/>
          <w:lang w:eastAsia="en-IN"/>
        </w:rPr>
        <w:t>int</w:t>
      </w:r>
      <w:proofErr w:type="spellEnd"/>
      <w:r w:rsidRPr="00823822">
        <w:rPr>
          <w:rFonts w:ascii="Times New Roman" w:eastAsia="Times New Roman" w:hAnsi="Times New Roman" w:cs="Times New Roman"/>
          <w:sz w:val="24"/>
          <w:szCs w:val="24"/>
          <w:bdr w:val="none" w:sz="0" w:space="0" w:color="auto" w:frame="1"/>
          <w:lang w:eastAsia="en-IN"/>
        </w:rPr>
        <w:t xml:space="preserve"> *</w:t>
      </w:r>
      <w:proofErr w:type="gramStart"/>
      <w:r w:rsidRPr="00823822">
        <w:rPr>
          <w:rFonts w:ascii="Times New Roman" w:eastAsia="Times New Roman" w:hAnsi="Times New Roman" w:cs="Times New Roman"/>
          <w:sz w:val="24"/>
          <w:szCs w:val="24"/>
          <w:bdr w:val="none" w:sz="0" w:space="0" w:color="auto" w:frame="1"/>
          <w:lang w:eastAsia="en-IN"/>
        </w:rPr>
        <w:t>p;</w:t>
      </w:r>
      <w:proofErr w:type="gramEnd"/>
      <w:r w:rsidRPr="00823822">
        <w:rPr>
          <w:rFonts w:ascii="Times New Roman" w:eastAsia="Times New Roman" w:hAnsi="Times New Roman" w:cs="Times New Roman"/>
          <w:sz w:val="24"/>
          <w:szCs w:val="24"/>
          <w:lang w:eastAsia="en-IN"/>
        </w:rPr>
        <w:t>), because, it is static in nature and cannot point to a new memory location other than what it is pointing to by virtue of the declaration.</w:t>
      </w:r>
    </w:p>
    <w:p w:rsidR="00823822" w:rsidRPr="00823822" w:rsidRDefault="00823822" w:rsidP="00823822">
      <w:pPr>
        <w:shd w:val="clear" w:color="auto" w:fill="FFFFFF"/>
        <w:spacing w:before="90" w:after="180" w:line="240" w:lineRule="auto"/>
        <w:ind w:left="180" w:right="180"/>
        <w:jc w:val="both"/>
        <w:textAlignment w:val="baseline"/>
        <w:rPr>
          <w:rFonts w:ascii="Times New Roman" w:eastAsia="Times New Roman" w:hAnsi="Times New Roman" w:cs="Times New Roman"/>
          <w:sz w:val="24"/>
          <w:szCs w:val="24"/>
          <w:lang w:eastAsia="en-IN"/>
        </w:rPr>
      </w:pPr>
      <w:r w:rsidRPr="00823822">
        <w:rPr>
          <w:rFonts w:ascii="Times New Roman" w:eastAsia="Times New Roman" w:hAnsi="Times New Roman" w:cs="Times New Roman"/>
          <w:noProof/>
          <w:sz w:val="24"/>
          <w:szCs w:val="24"/>
          <w:lang w:eastAsia="en-IN"/>
        </w:rPr>
        <w:drawing>
          <wp:inline distT="0" distB="0" distL="0" distR="0" wp14:anchorId="0506BA1E" wp14:editId="6E1EB982">
            <wp:extent cx="5667375" cy="533400"/>
            <wp:effectExtent l="0" t="0" r="9525" b="0"/>
            <wp:docPr id="3" name="Picture 3" descr="http://www.how2lab.com/be/uploads/imglib/c/array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how2lab.com/be/uploads/imglib/c/array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7375" cy="533400"/>
                    </a:xfrm>
                    <a:prstGeom prst="rect">
                      <a:avLst/>
                    </a:prstGeom>
                    <a:noFill/>
                    <a:ln>
                      <a:noFill/>
                    </a:ln>
                  </pic:spPr>
                </pic:pic>
              </a:graphicData>
            </a:graphic>
          </wp:inline>
        </w:drawing>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br/>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More examples of array declaration:</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proofErr w:type="gramStart"/>
      <w:r w:rsidRPr="00823822">
        <w:rPr>
          <w:rFonts w:ascii="Times New Roman" w:eastAsia="Times New Roman" w:hAnsi="Times New Roman" w:cs="Times New Roman"/>
          <w:sz w:val="24"/>
          <w:szCs w:val="24"/>
          <w:lang w:eastAsia="en-IN"/>
        </w:rPr>
        <w:t>static</w:t>
      </w:r>
      <w:proofErr w:type="gramEnd"/>
      <w:r w:rsidRPr="00823822">
        <w:rPr>
          <w:rFonts w:ascii="Times New Roman" w:eastAsia="Times New Roman" w:hAnsi="Times New Roman" w:cs="Times New Roman"/>
          <w:sz w:val="24"/>
          <w:szCs w:val="24"/>
          <w:lang w:eastAsia="en-IN"/>
        </w:rPr>
        <w:t xml:space="preserve"> float grade[10];</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proofErr w:type="gramStart"/>
      <w:r w:rsidRPr="00823822">
        <w:rPr>
          <w:rFonts w:ascii="Times New Roman" w:eastAsia="Times New Roman" w:hAnsi="Times New Roman" w:cs="Times New Roman"/>
          <w:sz w:val="24"/>
          <w:szCs w:val="24"/>
          <w:lang w:eastAsia="en-IN"/>
        </w:rPr>
        <w:t>char</w:t>
      </w:r>
      <w:proofErr w:type="gramEnd"/>
      <w:r w:rsidRPr="00823822">
        <w:rPr>
          <w:rFonts w:ascii="Times New Roman" w:eastAsia="Times New Roman" w:hAnsi="Times New Roman" w:cs="Times New Roman"/>
          <w:sz w:val="24"/>
          <w:szCs w:val="24"/>
          <w:lang w:eastAsia="en-IN"/>
        </w:rPr>
        <w:t xml:space="preserve"> name[20]; </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p>
    <w:p w:rsidR="00823822" w:rsidRPr="00823822" w:rsidRDefault="00823822" w:rsidP="00823822">
      <w:pPr>
        <w:spacing w:after="0" w:line="240" w:lineRule="auto"/>
        <w:rPr>
          <w:rFonts w:ascii="Times New Roman" w:eastAsia="Times New Roman" w:hAnsi="Times New Roman" w:cs="Times New Roman"/>
          <w:sz w:val="24"/>
          <w:szCs w:val="24"/>
          <w:lang w:eastAsia="en-IN"/>
        </w:rPr>
      </w:pP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Array Manipulation</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 xml:space="preserve">The most convenient way of performing array manipulation is to use </w:t>
      </w:r>
      <w:proofErr w:type="gramStart"/>
      <w:r w:rsidRPr="00823822">
        <w:rPr>
          <w:rFonts w:ascii="Times New Roman" w:eastAsia="Times New Roman" w:hAnsi="Times New Roman" w:cs="Times New Roman"/>
          <w:sz w:val="24"/>
          <w:szCs w:val="24"/>
          <w:lang w:eastAsia="en-IN"/>
        </w:rPr>
        <w:t>the for</w:t>
      </w:r>
      <w:proofErr w:type="gramEnd"/>
      <w:r w:rsidRPr="00823822">
        <w:rPr>
          <w:rFonts w:ascii="Times New Roman" w:eastAsia="Times New Roman" w:hAnsi="Times New Roman" w:cs="Times New Roman"/>
          <w:sz w:val="24"/>
          <w:szCs w:val="24"/>
          <w:lang w:eastAsia="en-IN"/>
        </w:rPr>
        <w:t xml:space="preserve"> repetitive construct (for loop) for accessing elements of the array.</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The following example illustrates the usage of an array in implementing addition of two vectors:</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#include &lt;</w:t>
      </w:r>
      <w:proofErr w:type="spellStart"/>
      <w:r w:rsidRPr="00823822">
        <w:rPr>
          <w:rFonts w:ascii="Times New Roman" w:eastAsia="Times New Roman" w:hAnsi="Times New Roman" w:cs="Times New Roman"/>
          <w:sz w:val="24"/>
          <w:szCs w:val="24"/>
          <w:lang w:eastAsia="en-IN"/>
        </w:rPr>
        <w:t>stdio.h</w:t>
      </w:r>
      <w:proofErr w:type="spellEnd"/>
      <w:r w:rsidRPr="00823822">
        <w:rPr>
          <w:rFonts w:ascii="Times New Roman" w:eastAsia="Times New Roman" w:hAnsi="Times New Roman" w:cs="Times New Roman"/>
          <w:sz w:val="24"/>
          <w:szCs w:val="24"/>
          <w:lang w:eastAsia="en-IN"/>
        </w:rPr>
        <w:t xml:space="preserve">&gt; </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 xml:space="preserve">#define dimension 100 </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proofErr w:type="spellStart"/>
      <w:proofErr w:type="gramStart"/>
      <w:r w:rsidRPr="00823822">
        <w:rPr>
          <w:rFonts w:ascii="Times New Roman" w:eastAsia="Times New Roman" w:hAnsi="Times New Roman" w:cs="Times New Roman"/>
          <w:sz w:val="24"/>
          <w:szCs w:val="24"/>
          <w:lang w:eastAsia="en-IN"/>
        </w:rPr>
        <w:t>typedef</w:t>
      </w:r>
      <w:proofErr w:type="spellEnd"/>
      <w:proofErr w:type="gramEnd"/>
      <w:r w:rsidRPr="00823822">
        <w:rPr>
          <w:rFonts w:ascii="Times New Roman" w:eastAsia="Times New Roman" w:hAnsi="Times New Roman" w:cs="Times New Roman"/>
          <w:sz w:val="24"/>
          <w:szCs w:val="24"/>
          <w:lang w:eastAsia="en-IN"/>
        </w:rPr>
        <w:t xml:space="preserve"> </w:t>
      </w:r>
      <w:proofErr w:type="spellStart"/>
      <w:r w:rsidRPr="00823822">
        <w:rPr>
          <w:rFonts w:ascii="Times New Roman" w:eastAsia="Times New Roman" w:hAnsi="Times New Roman" w:cs="Times New Roman"/>
          <w:sz w:val="24"/>
          <w:szCs w:val="24"/>
          <w:lang w:eastAsia="en-IN"/>
        </w:rPr>
        <w:t>int</w:t>
      </w:r>
      <w:proofErr w:type="spellEnd"/>
      <w:r w:rsidRPr="00823822">
        <w:rPr>
          <w:rFonts w:ascii="Times New Roman" w:eastAsia="Times New Roman" w:hAnsi="Times New Roman" w:cs="Times New Roman"/>
          <w:sz w:val="24"/>
          <w:szCs w:val="24"/>
          <w:lang w:eastAsia="en-IN"/>
        </w:rPr>
        <w:t xml:space="preserve"> vector[dimension];</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p>
    <w:p w:rsidR="00823822" w:rsidRPr="00823822" w:rsidRDefault="00823822" w:rsidP="00823822">
      <w:pPr>
        <w:spacing w:after="0" w:line="240" w:lineRule="auto"/>
        <w:rPr>
          <w:rFonts w:ascii="Times New Roman" w:eastAsia="Times New Roman" w:hAnsi="Times New Roman" w:cs="Times New Roman"/>
          <w:sz w:val="24"/>
          <w:szCs w:val="24"/>
          <w:lang w:eastAsia="en-IN"/>
        </w:rPr>
      </w:pPr>
      <w:proofErr w:type="gramStart"/>
      <w:r w:rsidRPr="00823822">
        <w:rPr>
          <w:rFonts w:ascii="Times New Roman" w:eastAsia="Times New Roman" w:hAnsi="Times New Roman" w:cs="Times New Roman"/>
          <w:sz w:val="24"/>
          <w:szCs w:val="24"/>
          <w:lang w:eastAsia="en-IN"/>
        </w:rPr>
        <w:t>main()</w:t>
      </w:r>
      <w:proofErr w:type="gramEnd"/>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r>
      <w:proofErr w:type="gramStart"/>
      <w:r w:rsidRPr="00823822">
        <w:rPr>
          <w:rFonts w:ascii="Times New Roman" w:eastAsia="Times New Roman" w:hAnsi="Times New Roman" w:cs="Times New Roman"/>
          <w:sz w:val="24"/>
          <w:szCs w:val="24"/>
          <w:lang w:eastAsia="en-IN"/>
        </w:rPr>
        <w:t>vector</w:t>
      </w:r>
      <w:proofErr w:type="gramEnd"/>
      <w:r w:rsidRPr="00823822">
        <w:rPr>
          <w:rFonts w:ascii="Times New Roman" w:eastAsia="Times New Roman" w:hAnsi="Times New Roman" w:cs="Times New Roman"/>
          <w:sz w:val="24"/>
          <w:szCs w:val="24"/>
          <w:lang w:eastAsia="en-IN"/>
        </w:rPr>
        <w:t xml:space="preserve"> vect_1, vect_2, </w:t>
      </w:r>
      <w:proofErr w:type="spellStart"/>
      <w:r w:rsidRPr="00823822">
        <w:rPr>
          <w:rFonts w:ascii="Times New Roman" w:eastAsia="Times New Roman" w:hAnsi="Times New Roman" w:cs="Times New Roman"/>
          <w:sz w:val="24"/>
          <w:szCs w:val="24"/>
          <w:lang w:eastAsia="en-IN"/>
        </w:rPr>
        <w:t>result_vect</w:t>
      </w:r>
      <w:proofErr w:type="spellEnd"/>
      <w:r w:rsidRPr="00823822">
        <w:rPr>
          <w:rFonts w:ascii="Times New Roman" w:eastAsia="Times New Roman" w:hAnsi="Times New Roman" w:cs="Times New Roman"/>
          <w:sz w:val="24"/>
          <w:szCs w:val="24"/>
          <w:lang w:eastAsia="en-IN"/>
        </w:rPr>
        <w:t>;</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r>
      <w:proofErr w:type="spellStart"/>
      <w:proofErr w:type="gramStart"/>
      <w:r w:rsidRPr="00823822">
        <w:rPr>
          <w:rFonts w:ascii="Times New Roman" w:eastAsia="Times New Roman" w:hAnsi="Times New Roman" w:cs="Times New Roman"/>
          <w:sz w:val="24"/>
          <w:szCs w:val="24"/>
          <w:lang w:eastAsia="en-IN"/>
        </w:rPr>
        <w:t>int</w:t>
      </w:r>
      <w:proofErr w:type="spellEnd"/>
      <w:proofErr w:type="gramEnd"/>
      <w:r w:rsidRPr="00823822">
        <w:rPr>
          <w:rFonts w:ascii="Times New Roman" w:eastAsia="Times New Roman" w:hAnsi="Times New Roman" w:cs="Times New Roman"/>
          <w:sz w:val="24"/>
          <w:szCs w:val="24"/>
          <w:lang w:eastAsia="en-IN"/>
        </w:rPr>
        <w:t xml:space="preserve"> </w:t>
      </w:r>
      <w:proofErr w:type="spellStart"/>
      <w:r w:rsidRPr="00823822">
        <w:rPr>
          <w:rFonts w:ascii="Times New Roman" w:eastAsia="Times New Roman" w:hAnsi="Times New Roman" w:cs="Times New Roman"/>
          <w:sz w:val="24"/>
          <w:szCs w:val="24"/>
          <w:lang w:eastAsia="en-IN"/>
        </w:rPr>
        <w:t>i,n</w:t>
      </w:r>
      <w:proofErr w:type="spellEnd"/>
      <w:r w:rsidRPr="00823822">
        <w:rPr>
          <w:rFonts w:ascii="Times New Roman" w:eastAsia="Times New Roman" w:hAnsi="Times New Roman" w:cs="Times New Roman"/>
          <w:sz w:val="24"/>
          <w:szCs w:val="24"/>
          <w:lang w:eastAsia="en-IN"/>
        </w:rPr>
        <w:t xml:space="preserve">; </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r>
      <w:proofErr w:type="spellStart"/>
      <w:proofErr w:type="gramStart"/>
      <w:r w:rsidRPr="00823822">
        <w:rPr>
          <w:rFonts w:ascii="Times New Roman" w:eastAsia="Times New Roman" w:hAnsi="Times New Roman" w:cs="Times New Roman"/>
          <w:sz w:val="24"/>
          <w:szCs w:val="24"/>
          <w:lang w:eastAsia="en-IN"/>
        </w:rPr>
        <w:t>printf</w:t>
      </w:r>
      <w:proofErr w:type="spellEnd"/>
      <w:r w:rsidRPr="00823822">
        <w:rPr>
          <w:rFonts w:ascii="Times New Roman" w:eastAsia="Times New Roman" w:hAnsi="Times New Roman" w:cs="Times New Roman"/>
          <w:sz w:val="24"/>
          <w:szCs w:val="24"/>
          <w:lang w:eastAsia="en-IN"/>
        </w:rPr>
        <w:t>(</w:t>
      </w:r>
      <w:proofErr w:type="gramEnd"/>
      <w:r w:rsidRPr="00823822">
        <w:rPr>
          <w:rFonts w:ascii="Times New Roman" w:eastAsia="Times New Roman" w:hAnsi="Times New Roman" w:cs="Times New Roman"/>
          <w:sz w:val="24"/>
          <w:szCs w:val="24"/>
          <w:lang w:eastAsia="en-IN"/>
        </w:rPr>
        <w:t xml:space="preserve">"Enter the Vector dimension: "); </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r>
      <w:proofErr w:type="spellStart"/>
      <w:proofErr w:type="gramStart"/>
      <w:r w:rsidRPr="00823822">
        <w:rPr>
          <w:rFonts w:ascii="Times New Roman" w:eastAsia="Times New Roman" w:hAnsi="Times New Roman" w:cs="Times New Roman"/>
          <w:sz w:val="24"/>
          <w:szCs w:val="24"/>
          <w:lang w:eastAsia="en-IN"/>
        </w:rPr>
        <w:t>scanf</w:t>
      </w:r>
      <w:proofErr w:type="spellEnd"/>
      <w:r w:rsidRPr="00823822">
        <w:rPr>
          <w:rFonts w:ascii="Times New Roman" w:eastAsia="Times New Roman" w:hAnsi="Times New Roman" w:cs="Times New Roman"/>
          <w:sz w:val="24"/>
          <w:szCs w:val="24"/>
          <w:lang w:eastAsia="en-IN"/>
        </w:rPr>
        <w:t>(</w:t>
      </w:r>
      <w:proofErr w:type="gramEnd"/>
      <w:r w:rsidRPr="00823822">
        <w:rPr>
          <w:rFonts w:ascii="Times New Roman" w:eastAsia="Times New Roman" w:hAnsi="Times New Roman" w:cs="Times New Roman"/>
          <w:sz w:val="24"/>
          <w:szCs w:val="24"/>
          <w:lang w:eastAsia="en-IN"/>
        </w:rPr>
        <w:t xml:space="preserve">"%d", &amp;n); </w:t>
      </w:r>
      <w:proofErr w:type="spellStart"/>
      <w:r w:rsidRPr="00823822">
        <w:rPr>
          <w:rFonts w:ascii="Times New Roman" w:eastAsia="Times New Roman" w:hAnsi="Times New Roman" w:cs="Times New Roman"/>
          <w:sz w:val="24"/>
          <w:szCs w:val="24"/>
          <w:lang w:eastAsia="en-IN"/>
        </w:rPr>
        <w:t>fflush</w:t>
      </w:r>
      <w:proofErr w:type="spellEnd"/>
      <w:r w:rsidRPr="00823822">
        <w:rPr>
          <w:rFonts w:ascii="Times New Roman" w:eastAsia="Times New Roman" w:hAnsi="Times New Roman" w:cs="Times New Roman"/>
          <w:sz w:val="24"/>
          <w:szCs w:val="24"/>
          <w:lang w:eastAsia="en-IN"/>
        </w:rPr>
        <w:t>(</w:t>
      </w:r>
      <w:proofErr w:type="spellStart"/>
      <w:r w:rsidRPr="00823822">
        <w:rPr>
          <w:rFonts w:ascii="Times New Roman" w:eastAsia="Times New Roman" w:hAnsi="Times New Roman" w:cs="Times New Roman"/>
          <w:sz w:val="24"/>
          <w:szCs w:val="24"/>
          <w:lang w:eastAsia="en-IN"/>
        </w:rPr>
        <w:t>stdin</w:t>
      </w:r>
      <w:proofErr w:type="spellEnd"/>
      <w:r w:rsidRPr="00823822">
        <w:rPr>
          <w:rFonts w:ascii="Times New Roman" w:eastAsia="Times New Roman" w:hAnsi="Times New Roman" w:cs="Times New Roman"/>
          <w:sz w:val="24"/>
          <w:szCs w:val="24"/>
          <w:lang w:eastAsia="en-IN"/>
        </w:rPr>
        <w:t xml:space="preserve">); </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t xml:space="preserve">/* </w:t>
      </w:r>
      <w:proofErr w:type="gramStart"/>
      <w:r w:rsidRPr="00823822">
        <w:rPr>
          <w:rFonts w:ascii="Times New Roman" w:eastAsia="Times New Roman" w:hAnsi="Times New Roman" w:cs="Times New Roman"/>
          <w:sz w:val="24"/>
          <w:szCs w:val="24"/>
          <w:lang w:eastAsia="en-IN"/>
        </w:rPr>
        <w:t>Accept</w:t>
      </w:r>
      <w:proofErr w:type="gramEnd"/>
      <w:r w:rsidRPr="00823822">
        <w:rPr>
          <w:rFonts w:ascii="Times New Roman" w:eastAsia="Times New Roman" w:hAnsi="Times New Roman" w:cs="Times New Roman"/>
          <w:sz w:val="24"/>
          <w:szCs w:val="24"/>
          <w:lang w:eastAsia="en-IN"/>
        </w:rPr>
        <w:t xml:space="preserve"> values for the two arrays vect_1 &amp; vect_2 */</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r>
      <w:proofErr w:type="gramStart"/>
      <w:r w:rsidRPr="00823822">
        <w:rPr>
          <w:rFonts w:ascii="Times New Roman" w:eastAsia="Times New Roman" w:hAnsi="Times New Roman" w:cs="Times New Roman"/>
          <w:sz w:val="24"/>
          <w:szCs w:val="24"/>
          <w:lang w:eastAsia="en-IN"/>
        </w:rPr>
        <w:t>for(</w:t>
      </w:r>
      <w:proofErr w:type="gramEnd"/>
      <w:r w:rsidRPr="00823822">
        <w:rPr>
          <w:rFonts w:ascii="Times New Roman" w:eastAsia="Times New Roman" w:hAnsi="Times New Roman" w:cs="Times New Roman"/>
          <w:sz w:val="24"/>
          <w:szCs w:val="24"/>
          <w:lang w:eastAsia="en-IN"/>
        </w:rPr>
        <w:t xml:space="preserve">i=0; i &lt; n; i++) </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t>{</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r>
      <w:r w:rsidRPr="00823822">
        <w:rPr>
          <w:rFonts w:ascii="Times New Roman" w:eastAsia="Times New Roman" w:hAnsi="Times New Roman" w:cs="Times New Roman"/>
          <w:sz w:val="24"/>
          <w:szCs w:val="24"/>
          <w:lang w:eastAsia="en-IN"/>
        </w:rPr>
        <w:tab/>
      </w:r>
      <w:proofErr w:type="spellStart"/>
      <w:proofErr w:type="gramStart"/>
      <w:r w:rsidRPr="00823822">
        <w:rPr>
          <w:rFonts w:ascii="Times New Roman" w:eastAsia="Times New Roman" w:hAnsi="Times New Roman" w:cs="Times New Roman"/>
          <w:sz w:val="24"/>
          <w:szCs w:val="24"/>
          <w:lang w:eastAsia="en-IN"/>
        </w:rPr>
        <w:t>printf</w:t>
      </w:r>
      <w:proofErr w:type="spellEnd"/>
      <w:r w:rsidRPr="00823822">
        <w:rPr>
          <w:rFonts w:ascii="Times New Roman" w:eastAsia="Times New Roman" w:hAnsi="Times New Roman" w:cs="Times New Roman"/>
          <w:sz w:val="24"/>
          <w:szCs w:val="24"/>
          <w:lang w:eastAsia="en-IN"/>
        </w:rPr>
        <w:t>(</w:t>
      </w:r>
      <w:proofErr w:type="gramEnd"/>
      <w:r w:rsidRPr="00823822">
        <w:rPr>
          <w:rFonts w:ascii="Times New Roman" w:eastAsia="Times New Roman" w:hAnsi="Times New Roman" w:cs="Times New Roman"/>
          <w:sz w:val="24"/>
          <w:szCs w:val="24"/>
          <w:lang w:eastAsia="en-IN"/>
        </w:rPr>
        <w:t>"Give Vector element #%d: ", i+1);</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r>
      <w:r w:rsidRPr="00823822">
        <w:rPr>
          <w:rFonts w:ascii="Times New Roman" w:eastAsia="Times New Roman" w:hAnsi="Times New Roman" w:cs="Times New Roman"/>
          <w:sz w:val="24"/>
          <w:szCs w:val="24"/>
          <w:lang w:eastAsia="en-IN"/>
        </w:rPr>
        <w:tab/>
      </w:r>
      <w:proofErr w:type="spellStart"/>
      <w:proofErr w:type="gramStart"/>
      <w:r w:rsidRPr="00823822">
        <w:rPr>
          <w:rFonts w:ascii="Times New Roman" w:eastAsia="Times New Roman" w:hAnsi="Times New Roman" w:cs="Times New Roman"/>
          <w:sz w:val="24"/>
          <w:szCs w:val="24"/>
          <w:lang w:eastAsia="en-IN"/>
        </w:rPr>
        <w:t>scanf</w:t>
      </w:r>
      <w:proofErr w:type="spellEnd"/>
      <w:r w:rsidRPr="00823822">
        <w:rPr>
          <w:rFonts w:ascii="Times New Roman" w:eastAsia="Times New Roman" w:hAnsi="Times New Roman" w:cs="Times New Roman"/>
          <w:sz w:val="24"/>
          <w:szCs w:val="24"/>
          <w:lang w:eastAsia="en-IN"/>
        </w:rPr>
        <w:t>(</w:t>
      </w:r>
      <w:proofErr w:type="gramEnd"/>
      <w:r w:rsidRPr="00823822">
        <w:rPr>
          <w:rFonts w:ascii="Times New Roman" w:eastAsia="Times New Roman" w:hAnsi="Times New Roman" w:cs="Times New Roman"/>
          <w:sz w:val="24"/>
          <w:szCs w:val="24"/>
          <w:lang w:eastAsia="en-IN"/>
        </w:rPr>
        <w:t xml:space="preserve">"%d %d", &amp;vect_1[i], &amp;vect_2[i]); </w:t>
      </w:r>
      <w:proofErr w:type="spellStart"/>
      <w:r w:rsidRPr="00823822">
        <w:rPr>
          <w:rFonts w:ascii="Times New Roman" w:eastAsia="Times New Roman" w:hAnsi="Times New Roman" w:cs="Times New Roman"/>
          <w:sz w:val="24"/>
          <w:szCs w:val="24"/>
          <w:lang w:eastAsia="en-IN"/>
        </w:rPr>
        <w:t>fflush</w:t>
      </w:r>
      <w:proofErr w:type="spellEnd"/>
      <w:r w:rsidRPr="00823822">
        <w:rPr>
          <w:rFonts w:ascii="Times New Roman" w:eastAsia="Times New Roman" w:hAnsi="Times New Roman" w:cs="Times New Roman"/>
          <w:sz w:val="24"/>
          <w:szCs w:val="24"/>
          <w:lang w:eastAsia="en-IN"/>
        </w:rPr>
        <w:t>(</w:t>
      </w:r>
      <w:proofErr w:type="spellStart"/>
      <w:r w:rsidRPr="00823822">
        <w:rPr>
          <w:rFonts w:ascii="Times New Roman" w:eastAsia="Times New Roman" w:hAnsi="Times New Roman" w:cs="Times New Roman"/>
          <w:sz w:val="24"/>
          <w:szCs w:val="24"/>
          <w:lang w:eastAsia="en-IN"/>
        </w:rPr>
        <w:t>stdin</w:t>
      </w:r>
      <w:proofErr w:type="spellEnd"/>
      <w:r w:rsidRPr="00823822">
        <w:rPr>
          <w:rFonts w:ascii="Times New Roman" w:eastAsia="Times New Roman" w:hAnsi="Times New Roman" w:cs="Times New Roman"/>
          <w:sz w:val="24"/>
          <w:szCs w:val="24"/>
          <w:lang w:eastAsia="en-IN"/>
        </w:rPr>
        <w:t>);</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lastRenderedPageBreak/>
        <w:tab/>
      </w:r>
      <w:r w:rsidRPr="00823822">
        <w:rPr>
          <w:rFonts w:ascii="Times New Roman" w:eastAsia="Times New Roman" w:hAnsi="Times New Roman" w:cs="Times New Roman"/>
          <w:sz w:val="24"/>
          <w:szCs w:val="24"/>
          <w:lang w:eastAsia="en-IN"/>
        </w:rPr>
        <w:tab/>
      </w:r>
      <w:proofErr w:type="spellStart"/>
      <w:r w:rsidRPr="00823822">
        <w:rPr>
          <w:rFonts w:ascii="Times New Roman" w:eastAsia="Times New Roman" w:hAnsi="Times New Roman" w:cs="Times New Roman"/>
          <w:sz w:val="24"/>
          <w:szCs w:val="24"/>
          <w:lang w:eastAsia="en-IN"/>
        </w:rPr>
        <w:t>result_vect</w:t>
      </w:r>
      <w:proofErr w:type="spellEnd"/>
      <w:r w:rsidRPr="00823822">
        <w:rPr>
          <w:rFonts w:ascii="Times New Roman" w:eastAsia="Times New Roman" w:hAnsi="Times New Roman" w:cs="Times New Roman"/>
          <w:sz w:val="24"/>
          <w:szCs w:val="24"/>
          <w:lang w:eastAsia="en-IN"/>
        </w:rPr>
        <w:t xml:space="preserve">[i] = 0; //initialize elements of array </w:t>
      </w:r>
      <w:proofErr w:type="spellStart"/>
      <w:r w:rsidRPr="00823822">
        <w:rPr>
          <w:rFonts w:ascii="Times New Roman" w:eastAsia="Times New Roman" w:hAnsi="Times New Roman" w:cs="Times New Roman"/>
          <w:sz w:val="24"/>
          <w:szCs w:val="24"/>
          <w:lang w:eastAsia="en-IN"/>
        </w:rPr>
        <w:t>result_vect</w:t>
      </w:r>
      <w:proofErr w:type="spellEnd"/>
      <w:r w:rsidRPr="00823822">
        <w:rPr>
          <w:rFonts w:ascii="Times New Roman" w:eastAsia="Times New Roman" w:hAnsi="Times New Roman" w:cs="Times New Roman"/>
          <w:sz w:val="24"/>
          <w:szCs w:val="24"/>
          <w:lang w:eastAsia="en-IN"/>
        </w:rPr>
        <w:t xml:space="preserve"> to 0</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t>}</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t xml:space="preserve">/* </w:t>
      </w:r>
      <w:proofErr w:type="gramStart"/>
      <w:r w:rsidRPr="00823822">
        <w:rPr>
          <w:rFonts w:ascii="Times New Roman" w:eastAsia="Times New Roman" w:hAnsi="Times New Roman" w:cs="Times New Roman"/>
          <w:sz w:val="24"/>
          <w:szCs w:val="24"/>
          <w:lang w:eastAsia="en-IN"/>
        </w:rPr>
        <w:t>Add</w:t>
      </w:r>
      <w:proofErr w:type="gramEnd"/>
      <w:r w:rsidRPr="00823822">
        <w:rPr>
          <w:rFonts w:ascii="Times New Roman" w:eastAsia="Times New Roman" w:hAnsi="Times New Roman" w:cs="Times New Roman"/>
          <w:sz w:val="24"/>
          <w:szCs w:val="24"/>
          <w:lang w:eastAsia="en-IN"/>
        </w:rPr>
        <w:t xml:space="preserve"> vectors and create resultant vector */</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r>
      <w:proofErr w:type="gramStart"/>
      <w:r w:rsidRPr="00823822">
        <w:rPr>
          <w:rFonts w:ascii="Times New Roman" w:eastAsia="Times New Roman" w:hAnsi="Times New Roman" w:cs="Times New Roman"/>
          <w:sz w:val="24"/>
          <w:szCs w:val="24"/>
          <w:lang w:eastAsia="en-IN"/>
        </w:rPr>
        <w:t>for(</w:t>
      </w:r>
      <w:proofErr w:type="gramEnd"/>
      <w:r w:rsidRPr="00823822">
        <w:rPr>
          <w:rFonts w:ascii="Times New Roman" w:eastAsia="Times New Roman" w:hAnsi="Times New Roman" w:cs="Times New Roman"/>
          <w:sz w:val="24"/>
          <w:szCs w:val="24"/>
          <w:lang w:eastAsia="en-IN"/>
        </w:rPr>
        <w:t>i=0; i &lt; n; i++)</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r>
      <w:r w:rsidRPr="00823822">
        <w:rPr>
          <w:rFonts w:ascii="Times New Roman" w:eastAsia="Times New Roman" w:hAnsi="Times New Roman" w:cs="Times New Roman"/>
          <w:sz w:val="24"/>
          <w:szCs w:val="24"/>
          <w:lang w:eastAsia="en-IN"/>
        </w:rPr>
        <w:tab/>
      </w:r>
      <w:proofErr w:type="spellStart"/>
      <w:r w:rsidRPr="00823822">
        <w:rPr>
          <w:rFonts w:ascii="Times New Roman" w:eastAsia="Times New Roman" w:hAnsi="Times New Roman" w:cs="Times New Roman"/>
          <w:sz w:val="24"/>
          <w:szCs w:val="24"/>
          <w:lang w:eastAsia="en-IN"/>
        </w:rPr>
        <w:t>result_vect</w:t>
      </w:r>
      <w:proofErr w:type="spellEnd"/>
      <w:r w:rsidRPr="00823822">
        <w:rPr>
          <w:rFonts w:ascii="Times New Roman" w:eastAsia="Times New Roman" w:hAnsi="Times New Roman" w:cs="Times New Roman"/>
          <w:sz w:val="24"/>
          <w:szCs w:val="24"/>
          <w:lang w:eastAsia="en-IN"/>
        </w:rPr>
        <w:t>[i] += (vect_</w:t>
      </w:r>
      <w:proofErr w:type="gramStart"/>
      <w:r w:rsidRPr="00823822">
        <w:rPr>
          <w:rFonts w:ascii="Times New Roman" w:eastAsia="Times New Roman" w:hAnsi="Times New Roman" w:cs="Times New Roman"/>
          <w:sz w:val="24"/>
          <w:szCs w:val="24"/>
          <w:lang w:eastAsia="en-IN"/>
        </w:rPr>
        <w:t>1[</w:t>
      </w:r>
      <w:proofErr w:type="gramEnd"/>
      <w:r w:rsidRPr="00823822">
        <w:rPr>
          <w:rFonts w:ascii="Times New Roman" w:eastAsia="Times New Roman" w:hAnsi="Times New Roman" w:cs="Times New Roman"/>
          <w:sz w:val="24"/>
          <w:szCs w:val="24"/>
          <w:lang w:eastAsia="en-IN"/>
        </w:rPr>
        <w:t>i] + vect_2[i]);</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t>/* Display the resultant matrix */</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r>
      <w:proofErr w:type="spellStart"/>
      <w:proofErr w:type="gramStart"/>
      <w:r w:rsidRPr="00823822">
        <w:rPr>
          <w:rFonts w:ascii="Times New Roman" w:eastAsia="Times New Roman" w:hAnsi="Times New Roman" w:cs="Times New Roman"/>
          <w:sz w:val="24"/>
          <w:szCs w:val="24"/>
          <w:lang w:eastAsia="en-IN"/>
        </w:rPr>
        <w:t>printf</w:t>
      </w:r>
      <w:proofErr w:type="spellEnd"/>
      <w:r w:rsidRPr="00823822">
        <w:rPr>
          <w:rFonts w:ascii="Times New Roman" w:eastAsia="Times New Roman" w:hAnsi="Times New Roman" w:cs="Times New Roman"/>
          <w:sz w:val="24"/>
          <w:szCs w:val="24"/>
          <w:lang w:eastAsia="en-IN"/>
        </w:rPr>
        <w:t>(</w:t>
      </w:r>
      <w:proofErr w:type="gramEnd"/>
      <w:r w:rsidRPr="00823822">
        <w:rPr>
          <w:rFonts w:ascii="Times New Roman" w:eastAsia="Times New Roman" w:hAnsi="Times New Roman" w:cs="Times New Roman"/>
          <w:sz w:val="24"/>
          <w:szCs w:val="24"/>
          <w:lang w:eastAsia="en-IN"/>
        </w:rPr>
        <w:t>"\n\n");</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r>
      <w:proofErr w:type="gramStart"/>
      <w:r w:rsidRPr="00823822">
        <w:rPr>
          <w:rFonts w:ascii="Times New Roman" w:eastAsia="Times New Roman" w:hAnsi="Times New Roman" w:cs="Times New Roman"/>
          <w:sz w:val="24"/>
          <w:szCs w:val="24"/>
          <w:lang w:eastAsia="en-IN"/>
        </w:rPr>
        <w:t>for(</w:t>
      </w:r>
      <w:proofErr w:type="gramEnd"/>
      <w:r w:rsidRPr="00823822">
        <w:rPr>
          <w:rFonts w:ascii="Times New Roman" w:eastAsia="Times New Roman" w:hAnsi="Times New Roman" w:cs="Times New Roman"/>
          <w:sz w:val="24"/>
          <w:szCs w:val="24"/>
          <w:lang w:eastAsia="en-IN"/>
        </w:rPr>
        <w:t>i = 0; i &lt; n; i++)</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t>{</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r>
      <w:r w:rsidRPr="00823822">
        <w:rPr>
          <w:rFonts w:ascii="Times New Roman" w:eastAsia="Times New Roman" w:hAnsi="Times New Roman" w:cs="Times New Roman"/>
          <w:sz w:val="24"/>
          <w:szCs w:val="24"/>
          <w:lang w:eastAsia="en-IN"/>
        </w:rPr>
        <w:tab/>
      </w:r>
      <w:proofErr w:type="spellStart"/>
      <w:proofErr w:type="gramStart"/>
      <w:r w:rsidRPr="00823822">
        <w:rPr>
          <w:rFonts w:ascii="Times New Roman" w:eastAsia="Times New Roman" w:hAnsi="Times New Roman" w:cs="Times New Roman"/>
          <w:sz w:val="24"/>
          <w:szCs w:val="24"/>
          <w:lang w:eastAsia="en-IN"/>
        </w:rPr>
        <w:t>printf</w:t>
      </w:r>
      <w:proofErr w:type="spellEnd"/>
      <w:r w:rsidRPr="00823822">
        <w:rPr>
          <w:rFonts w:ascii="Times New Roman" w:eastAsia="Times New Roman" w:hAnsi="Times New Roman" w:cs="Times New Roman"/>
          <w:sz w:val="24"/>
          <w:szCs w:val="24"/>
          <w:lang w:eastAsia="en-IN"/>
        </w:rPr>
        <w:t>(</w:t>
      </w:r>
      <w:proofErr w:type="gramEnd"/>
      <w:r w:rsidRPr="00823822">
        <w:rPr>
          <w:rFonts w:ascii="Times New Roman" w:eastAsia="Times New Roman" w:hAnsi="Times New Roman" w:cs="Times New Roman"/>
          <w:sz w:val="24"/>
          <w:szCs w:val="24"/>
          <w:lang w:eastAsia="en-IN"/>
        </w:rPr>
        <w:t xml:space="preserve">"%d\t", </w:t>
      </w:r>
      <w:proofErr w:type="spellStart"/>
      <w:r w:rsidRPr="00823822">
        <w:rPr>
          <w:rFonts w:ascii="Times New Roman" w:eastAsia="Times New Roman" w:hAnsi="Times New Roman" w:cs="Times New Roman"/>
          <w:sz w:val="24"/>
          <w:szCs w:val="24"/>
          <w:lang w:eastAsia="en-IN"/>
        </w:rPr>
        <w:t>result_vect</w:t>
      </w:r>
      <w:proofErr w:type="spellEnd"/>
      <w:r w:rsidRPr="00823822">
        <w:rPr>
          <w:rFonts w:ascii="Times New Roman" w:eastAsia="Times New Roman" w:hAnsi="Times New Roman" w:cs="Times New Roman"/>
          <w:sz w:val="24"/>
          <w:szCs w:val="24"/>
          <w:lang w:eastAsia="en-IN"/>
        </w:rPr>
        <w:t>[i]);</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t>}</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r>
      <w:proofErr w:type="spellStart"/>
      <w:proofErr w:type="gramStart"/>
      <w:r w:rsidRPr="00823822">
        <w:rPr>
          <w:rFonts w:ascii="Times New Roman" w:eastAsia="Times New Roman" w:hAnsi="Times New Roman" w:cs="Times New Roman"/>
          <w:sz w:val="24"/>
          <w:szCs w:val="24"/>
          <w:lang w:eastAsia="en-IN"/>
        </w:rPr>
        <w:t>printf</w:t>
      </w:r>
      <w:proofErr w:type="spellEnd"/>
      <w:r w:rsidRPr="00823822">
        <w:rPr>
          <w:rFonts w:ascii="Times New Roman" w:eastAsia="Times New Roman" w:hAnsi="Times New Roman" w:cs="Times New Roman"/>
          <w:sz w:val="24"/>
          <w:szCs w:val="24"/>
          <w:lang w:eastAsia="en-IN"/>
        </w:rPr>
        <w:t>(</w:t>
      </w:r>
      <w:proofErr w:type="gramEnd"/>
      <w:r w:rsidRPr="00823822">
        <w:rPr>
          <w:rFonts w:ascii="Times New Roman" w:eastAsia="Times New Roman" w:hAnsi="Times New Roman" w:cs="Times New Roman"/>
          <w:sz w:val="24"/>
          <w:szCs w:val="24"/>
          <w:lang w:eastAsia="en-IN"/>
        </w:rPr>
        <w:t xml:space="preserve">"\n"); </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p>
    <w:p w:rsidR="00823822" w:rsidRPr="00823822" w:rsidRDefault="00823822" w:rsidP="00823822">
      <w:pPr>
        <w:spacing w:after="0" w:line="240" w:lineRule="auto"/>
        <w:rPr>
          <w:rFonts w:ascii="Times New Roman" w:eastAsia="Times New Roman" w:hAnsi="Times New Roman" w:cs="Times New Roman"/>
          <w:sz w:val="24"/>
          <w:szCs w:val="24"/>
          <w:lang w:eastAsia="en-IN"/>
        </w:rPr>
      </w:pP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How to initialize array elements during declaration?</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Array initialization can be performed in the following way:</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proofErr w:type="spellStart"/>
      <w:r w:rsidRPr="00823822">
        <w:rPr>
          <w:rFonts w:ascii="Times New Roman" w:eastAsia="Times New Roman" w:hAnsi="Times New Roman" w:cs="Times New Roman"/>
          <w:sz w:val="24"/>
          <w:szCs w:val="24"/>
          <w:lang w:eastAsia="en-IN"/>
        </w:rPr>
        <w:t>int</w:t>
      </w:r>
      <w:proofErr w:type="spellEnd"/>
      <w:r w:rsidRPr="00823822">
        <w:rPr>
          <w:rFonts w:ascii="Times New Roman" w:eastAsia="Times New Roman" w:hAnsi="Times New Roman" w:cs="Times New Roman"/>
          <w:sz w:val="24"/>
          <w:szCs w:val="24"/>
          <w:lang w:eastAsia="en-IN"/>
        </w:rPr>
        <w:t xml:space="preserve"> numbers[10] = {1,2,3,4,5,6,7,8,9,10}; </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Note, however, that this definition-cum-initialization is permitted only in case of external variable definition. To include such initialization statement inside a function, storage class clause static has to be used as a prefix. See examples below.</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p>
    <w:p w:rsidR="00823822" w:rsidRPr="00823822" w:rsidRDefault="00823822" w:rsidP="00823822">
      <w:pPr>
        <w:spacing w:after="0" w:line="240" w:lineRule="auto"/>
        <w:rPr>
          <w:rFonts w:ascii="Times New Roman" w:eastAsia="Times New Roman" w:hAnsi="Times New Roman" w:cs="Times New Roman"/>
          <w:sz w:val="24"/>
          <w:szCs w:val="24"/>
          <w:lang w:eastAsia="en-IN"/>
        </w:rPr>
      </w:pP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Describe the output generated by each of the following programs.</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#include &lt;</w:t>
      </w:r>
      <w:proofErr w:type="spellStart"/>
      <w:r w:rsidRPr="00823822">
        <w:rPr>
          <w:rFonts w:ascii="Times New Roman" w:eastAsia="Times New Roman" w:hAnsi="Times New Roman" w:cs="Times New Roman"/>
          <w:sz w:val="24"/>
          <w:szCs w:val="24"/>
          <w:lang w:eastAsia="en-IN"/>
        </w:rPr>
        <w:t>stdio.h</w:t>
      </w:r>
      <w:proofErr w:type="spellEnd"/>
      <w:r w:rsidRPr="00823822">
        <w:rPr>
          <w:rFonts w:ascii="Times New Roman" w:eastAsia="Times New Roman" w:hAnsi="Times New Roman" w:cs="Times New Roman"/>
          <w:sz w:val="24"/>
          <w:szCs w:val="24"/>
          <w:lang w:eastAsia="en-IN"/>
        </w:rPr>
        <w:t xml:space="preserve">&gt; </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proofErr w:type="gramStart"/>
      <w:r w:rsidRPr="00823822">
        <w:rPr>
          <w:rFonts w:ascii="Times New Roman" w:eastAsia="Times New Roman" w:hAnsi="Times New Roman" w:cs="Times New Roman"/>
          <w:sz w:val="24"/>
          <w:szCs w:val="24"/>
          <w:lang w:eastAsia="en-IN"/>
        </w:rPr>
        <w:t>main()</w:t>
      </w:r>
      <w:proofErr w:type="gramEnd"/>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r>
      <w:proofErr w:type="spellStart"/>
      <w:proofErr w:type="gramStart"/>
      <w:r w:rsidRPr="00823822">
        <w:rPr>
          <w:rFonts w:ascii="Times New Roman" w:eastAsia="Times New Roman" w:hAnsi="Times New Roman" w:cs="Times New Roman"/>
          <w:sz w:val="24"/>
          <w:szCs w:val="24"/>
          <w:lang w:eastAsia="en-IN"/>
        </w:rPr>
        <w:t>int</w:t>
      </w:r>
      <w:proofErr w:type="spellEnd"/>
      <w:proofErr w:type="gramEnd"/>
      <w:r w:rsidRPr="00823822">
        <w:rPr>
          <w:rFonts w:ascii="Times New Roman" w:eastAsia="Times New Roman" w:hAnsi="Times New Roman" w:cs="Times New Roman"/>
          <w:sz w:val="24"/>
          <w:szCs w:val="24"/>
          <w:lang w:eastAsia="en-IN"/>
        </w:rPr>
        <w:t xml:space="preserve"> i;</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r>
      <w:proofErr w:type="spellStart"/>
      <w:proofErr w:type="gramStart"/>
      <w:r w:rsidRPr="00823822">
        <w:rPr>
          <w:rFonts w:ascii="Times New Roman" w:eastAsia="Times New Roman" w:hAnsi="Times New Roman" w:cs="Times New Roman"/>
          <w:sz w:val="24"/>
          <w:szCs w:val="24"/>
          <w:lang w:eastAsia="en-IN"/>
        </w:rPr>
        <w:t>int</w:t>
      </w:r>
      <w:proofErr w:type="spellEnd"/>
      <w:proofErr w:type="gramEnd"/>
      <w:r w:rsidRPr="00823822">
        <w:rPr>
          <w:rFonts w:ascii="Times New Roman" w:eastAsia="Times New Roman" w:hAnsi="Times New Roman" w:cs="Times New Roman"/>
          <w:sz w:val="24"/>
          <w:szCs w:val="24"/>
          <w:lang w:eastAsia="en-IN"/>
        </w:rPr>
        <w:t xml:space="preserve"> a, sum = 0;</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t>//declaring &amp; initializing within a function</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t xml:space="preserve">static </w:t>
      </w:r>
      <w:proofErr w:type="spellStart"/>
      <w:r w:rsidRPr="00823822">
        <w:rPr>
          <w:rFonts w:ascii="Times New Roman" w:eastAsia="Times New Roman" w:hAnsi="Times New Roman" w:cs="Times New Roman"/>
          <w:sz w:val="24"/>
          <w:szCs w:val="24"/>
          <w:lang w:eastAsia="en-IN"/>
        </w:rPr>
        <w:t>int</w:t>
      </w:r>
      <w:proofErr w:type="spellEnd"/>
      <w:r w:rsidRPr="00823822">
        <w:rPr>
          <w:rFonts w:ascii="Times New Roman" w:eastAsia="Times New Roman" w:hAnsi="Times New Roman" w:cs="Times New Roman"/>
          <w:sz w:val="24"/>
          <w:szCs w:val="24"/>
          <w:lang w:eastAsia="en-IN"/>
        </w:rPr>
        <w:t xml:space="preserve"> x[10] = {9,8,7,6,5,4,3,2,0};</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r>
      <w:proofErr w:type="gramStart"/>
      <w:r w:rsidRPr="00823822">
        <w:rPr>
          <w:rFonts w:ascii="Times New Roman" w:eastAsia="Times New Roman" w:hAnsi="Times New Roman" w:cs="Times New Roman"/>
          <w:sz w:val="24"/>
          <w:szCs w:val="24"/>
          <w:lang w:eastAsia="en-IN"/>
        </w:rPr>
        <w:t>for(</w:t>
      </w:r>
      <w:proofErr w:type="gramEnd"/>
      <w:r w:rsidRPr="00823822">
        <w:rPr>
          <w:rFonts w:ascii="Times New Roman" w:eastAsia="Times New Roman" w:hAnsi="Times New Roman" w:cs="Times New Roman"/>
          <w:sz w:val="24"/>
          <w:szCs w:val="24"/>
          <w:lang w:eastAsia="en-IN"/>
        </w:rPr>
        <w:t>i = 0; i &lt; 10; ++i)</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r>
      <w:r w:rsidRPr="00823822">
        <w:rPr>
          <w:rFonts w:ascii="Times New Roman" w:eastAsia="Times New Roman" w:hAnsi="Times New Roman" w:cs="Times New Roman"/>
          <w:sz w:val="24"/>
          <w:szCs w:val="24"/>
          <w:lang w:eastAsia="en-IN"/>
        </w:rPr>
        <w:tab/>
      </w:r>
      <w:proofErr w:type="gramStart"/>
      <w:r w:rsidRPr="00823822">
        <w:rPr>
          <w:rFonts w:ascii="Times New Roman" w:eastAsia="Times New Roman" w:hAnsi="Times New Roman" w:cs="Times New Roman"/>
          <w:sz w:val="24"/>
          <w:szCs w:val="24"/>
          <w:lang w:eastAsia="en-IN"/>
        </w:rPr>
        <w:t>if(</w:t>
      </w:r>
      <w:proofErr w:type="gramEnd"/>
      <w:r w:rsidRPr="00823822">
        <w:rPr>
          <w:rFonts w:ascii="Times New Roman" w:eastAsia="Times New Roman" w:hAnsi="Times New Roman" w:cs="Times New Roman"/>
          <w:sz w:val="24"/>
          <w:szCs w:val="24"/>
          <w:lang w:eastAsia="en-IN"/>
        </w:rPr>
        <w:t>(i % 2) == 0)</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r>
      <w:r w:rsidRPr="00823822">
        <w:rPr>
          <w:rFonts w:ascii="Times New Roman" w:eastAsia="Times New Roman" w:hAnsi="Times New Roman" w:cs="Times New Roman"/>
          <w:sz w:val="24"/>
          <w:szCs w:val="24"/>
          <w:lang w:eastAsia="en-IN"/>
        </w:rPr>
        <w:tab/>
      </w:r>
      <w:r w:rsidRPr="00823822">
        <w:rPr>
          <w:rFonts w:ascii="Times New Roman" w:eastAsia="Times New Roman" w:hAnsi="Times New Roman" w:cs="Times New Roman"/>
          <w:sz w:val="24"/>
          <w:szCs w:val="24"/>
          <w:lang w:eastAsia="en-IN"/>
        </w:rPr>
        <w:tab/>
      </w:r>
      <w:proofErr w:type="gramStart"/>
      <w:r w:rsidRPr="00823822">
        <w:rPr>
          <w:rFonts w:ascii="Times New Roman" w:eastAsia="Times New Roman" w:hAnsi="Times New Roman" w:cs="Times New Roman"/>
          <w:sz w:val="24"/>
          <w:szCs w:val="24"/>
          <w:lang w:eastAsia="en-IN"/>
        </w:rPr>
        <w:t>sum</w:t>
      </w:r>
      <w:proofErr w:type="gramEnd"/>
      <w:r w:rsidRPr="00823822">
        <w:rPr>
          <w:rFonts w:ascii="Times New Roman" w:eastAsia="Times New Roman" w:hAnsi="Times New Roman" w:cs="Times New Roman"/>
          <w:sz w:val="24"/>
          <w:szCs w:val="24"/>
          <w:lang w:eastAsia="en-IN"/>
        </w:rPr>
        <w:t xml:space="preserve"> += x[i];</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r>
      <w:proofErr w:type="spellStart"/>
      <w:proofErr w:type="gramStart"/>
      <w:r w:rsidRPr="00823822">
        <w:rPr>
          <w:rFonts w:ascii="Times New Roman" w:eastAsia="Times New Roman" w:hAnsi="Times New Roman" w:cs="Times New Roman"/>
          <w:sz w:val="24"/>
          <w:szCs w:val="24"/>
          <w:lang w:eastAsia="en-IN"/>
        </w:rPr>
        <w:t>printf</w:t>
      </w:r>
      <w:proofErr w:type="spellEnd"/>
      <w:r w:rsidRPr="00823822">
        <w:rPr>
          <w:rFonts w:ascii="Times New Roman" w:eastAsia="Times New Roman" w:hAnsi="Times New Roman" w:cs="Times New Roman"/>
          <w:sz w:val="24"/>
          <w:szCs w:val="24"/>
          <w:lang w:eastAsia="en-IN"/>
        </w:rPr>
        <w:t>(</w:t>
      </w:r>
      <w:proofErr w:type="gramEnd"/>
      <w:r w:rsidRPr="00823822">
        <w:rPr>
          <w:rFonts w:ascii="Times New Roman" w:eastAsia="Times New Roman" w:hAnsi="Times New Roman" w:cs="Times New Roman"/>
          <w:sz w:val="24"/>
          <w:szCs w:val="24"/>
          <w:lang w:eastAsia="en-IN"/>
        </w:rPr>
        <w:t>"%d", sum);</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#include &lt;</w:t>
      </w:r>
      <w:proofErr w:type="spellStart"/>
      <w:r w:rsidRPr="00823822">
        <w:rPr>
          <w:rFonts w:ascii="Times New Roman" w:eastAsia="Times New Roman" w:hAnsi="Times New Roman" w:cs="Times New Roman"/>
          <w:sz w:val="24"/>
          <w:szCs w:val="24"/>
          <w:lang w:eastAsia="en-IN"/>
        </w:rPr>
        <w:t>stdio.h</w:t>
      </w:r>
      <w:proofErr w:type="spellEnd"/>
      <w:r w:rsidRPr="00823822">
        <w:rPr>
          <w:rFonts w:ascii="Times New Roman" w:eastAsia="Times New Roman" w:hAnsi="Times New Roman" w:cs="Times New Roman"/>
          <w:sz w:val="24"/>
          <w:szCs w:val="24"/>
          <w:lang w:eastAsia="en-IN"/>
        </w:rPr>
        <w:t xml:space="preserve">&gt; </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w:t>
      </w:r>
      <w:proofErr w:type="gramStart"/>
      <w:r w:rsidRPr="00823822">
        <w:rPr>
          <w:rFonts w:ascii="Times New Roman" w:eastAsia="Times New Roman" w:hAnsi="Times New Roman" w:cs="Times New Roman"/>
          <w:sz w:val="24"/>
          <w:szCs w:val="24"/>
          <w:lang w:eastAsia="en-IN"/>
        </w:rPr>
        <w:t>define  ROWS</w:t>
      </w:r>
      <w:proofErr w:type="gramEnd"/>
      <w:r w:rsidRPr="00823822">
        <w:rPr>
          <w:rFonts w:ascii="Times New Roman" w:eastAsia="Times New Roman" w:hAnsi="Times New Roman" w:cs="Times New Roman"/>
          <w:sz w:val="24"/>
          <w:szCs w:val="24"/>
          <w:lang w:eastAsia="en-IN"/>
        </w:rPr>
        <w:t xml:space="preserve">  3</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w:t>
      </w:r>
      <w:proofErr w:type="gramStart"/>
      <w:r w:rsidRPr="00823822">
        <w:rPr>
          <w:rFonts w:ascii="Times New Roman" w:eastAsia="Times New Roman" w:hAnsi="Times New Roman" w:cs="Times New Roman"/>
          <w:sz w:val="24"/>
          <w:szCs w:val="24"/>
          <w:lang w:eastAsia="en-IN"/>
        </w:rPr>
        <w:t>define  COLS</w:t>
      </w:r>
      <w:proofErr w:type="gramEnd"/>
      <w:r w:rsidRPr="00823822">
        <w:rPr>
          <w:rFonts w:ascii="Times New Roman" w:eastAsia="Times New Roman" w:hAnsi="Times New Roman" w:cs="Times New Roman"/>
          <w:sz w:val="24"/>
          <w:szCs w:val="24"/>
          <w:lang w:eastAsia="en-IN"/>
        </w:rPr>
        <w:t xml:space="preserve">  4</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//external declaration &amp; initialization</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proofErr w:type="spellStart"/>
      <w:r w:rsidRPr="00823822">
        <w:rPr>
          <w:rFonts w:ascii="Times New Roman" w:eastAsia="Times New Roman" w:hAnsi="Times New Roman" w:cs="Times New Roman"/>
          <w:sz w:val="24"/>
          <w:szCs w:val="24"/>
          <w:lang w:eastAsia="en-IN"/>
        </w:rPr>
        <w:t>int</w:t>
      </w:r>
      <w:proofErr w:type="spellEnd"/>
      <w:r w:rsidRPr="00823822">
        <w:rPr>
          <w:rFonts w:ascii="Times New Roman" w:eastAsia="Times New Roman" w:hAnsi="Times New Roman" w:cs="Times New Roman"/>
          <w:sz w:val="24"/>
          <w:szCs w:val="24"/>
          <w:lang w:eastAsia="en-IN"/>
        </w:rPr>
        <w:t xml:space="preserve"> x[ROWS][COLS] = {12,11,10,9,8,7,6,5,4,3,2,1};</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p>
    <w:p w:rsidR="00823822" w:rsidRPr="00823822" w:rsidRDefault="00823822" w:rsidP="00823822">
      <w:pPr>
        <w:spacing w:after="0" w:line="240" w:lineRule="auto"/>
        <w:rPr>
          <w:rFonts w:ascii="Times New Roman" w:eastAsia="Times New Roman" w:hAnsi="Times New Roman" w:cs="Times New Roman"/>
          <w:sz w:val="24"/>
          <w:szCs w:val="24"/>
          <w:lang w:eastAsia="en-IN"/>
        </w:rPr>
      </w:pPr>
      <w:proofErr w:type="gramStart"/>
      <w:r w:rsidRPr="00823822">
        <w:rPr>
          <w:rFonts w:ascii="Times New Roman" w:eastAsia="Times New Roman" w:hAnsi="Times New Roman" w:cs="Times New Roman"/>
          <w:sz w:val="24"/>
          <w:szCs w:val="24"/>
          <w:lang w:eastAsia="en-IN"/>
        </w:rPr>
        <w:t>main()</w:t>
      </w:r>
      <w:proofErr w:type="gramEnd"/>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r>
      <w:proofErr w:type="spellStart"/>
      <w:proofErr w:type="gramStart"/>
      <w:r w:rsidRPr="00823822">
        <w:rPr>
          <w:rFonts w:ascii="Times New Roman" w:eastAsia="Times New Roman" w:hAnsi="Times New Roman" w:cs="Times New Roman"/>
          <w:sz w:val="24"/>
          <w:szCs w:val="24"/>
          <w:lang w:eastAsia="en-IN"/>
        </w:rPr>
        <w:t>int</w:t>
      </w:r>
      <w:proofErr w:type="spellEnd"/>
      <w:proofErr w:type="gramEnd"/>
      <w:r w:rsidRPr="00823822">
        <w:rPr>
          <w:rFonts w:ascii="Times New Roman" w:eastAsia="Times New Roman" w:hAnsi="Times New Roman" w:cs="Times New Roman"/>
          <w:sz w:val="24"/>
          <w:szCs w:val="24"/>
          <w:lang w:eastAsia="en-IN"/>
        </w:rPr>
        <w:t xml:space="preserve"> i, j, max;</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lastRenderedPageBreak/>
        <w:tab/>
      </w:r>
      <w:proofErr w:type="gramStart"/>
      <w:r w:rsidRPr="00823822">
        <w:rPr>
          <w:rFonts w:ascii="Times New Roman" w:eastAsia="Times New Roman" w:hAnsi="Times New Roman" w:cs="Times New Roman"/>
          <w:sz w:val="24"/>
          <w:szCs w:val="24"/>
          <w:lang w:eastAsia="en-IN"/>
        </w:rPr>
        <w:t>for(</w:t>
      </w:r>
      <w:proofErr w:type="gramEnd"/>
      <w:r w:rsidRPr="00823822">
        <w:rPr>
          <w:rFonts w:ascii="Times New Roman" w:eastAsia="Times New Roman" w:hAnsi="Times New Roman" w:cs="Times New Roman"/>
          <w:sz w:val="24"/>
          <w:szCs w:val="24"/>
          <w:lang w:eastAsia="en-IN"/>
        </w:rPr>
        <w:t>i = 0; i &lt; ROWS; ++i)</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t>{</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r>
      <w:r w:rsidRPr="00823822">
        <w:rPr>
          <w:rFonts w:ascii="Times New Roman" w:eastAsia="Times New Roman" w:hAnsi="Times New Roman" w:cs="Times New Roman"/>
          <w:sz w:val="24"/>
          <w:szCs w:val="24"/>
          <w:lang w:eastAsia="en-IN"/>
        </w:rPr>
        <w:tab/>
      </w:r>
      <w:proofErr w:type="gramStart"/>
      <w:r w:rsidRPr="00823822">
        <w:rPr>
          <w:rFonts w:ascii="Times New Roman" w:eastAsia="Times New Roman" w:hAnsi="Times New Roman" w:cs="Times New Roman"/>
          <w:sz w:val="24"/>
          <w:szCs w:val="24"/>
          <w:lang w:eastAsia="en-IN"/>
        </w:rPr>
        <w:t>max</w:t>
      </w:r>
      <w:proofErr w:type="gramEnd"/>
      <w:r w:rsidRPr="00823822">
        <w:rPr>
          <w:rFonts w:ascii="Times New Roman" w:eastAsia="Times New Roman" w:hAnsi="Times New Roman" w:cs="Times New Roman"/>
          <w:sz w:val="24"/>
          <w:szCs w:val="24"/>
          <w:lang w:eastAsia="en-IN"/>
        </w:rPr>
        <w:t xml:space="preserve"> = 9999;</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r>
      <w:r w:rsidRPr="00823822">
        <w:rPr>
          <w:rFonts w:ascii="Times New Roman" w:eastAsia="Times New Roman" w:hAnsi="Times New Roman" w:cs="Times New Roman"/>
          <w:sz w:val="24"/>
          <w:szCs w:val="24"/>
          <w:lang w:eastAsia="en-IN"/>
        </w:rPr>
        <w:tab/>
      </w:r>
      <w:proofErr w:type="gramStart"/>
      <w:r w:rsidRPr="00823822">
        <w:rPr>
          <w:rFonts w:ascii="Times New Roman" w:eastAsia="Times New Roman" w:hAnsi="Times New Roman" w:cs="Times New Roman"/>
          <w:sz w:val="24"/>
          <w:szCs w:val="24"/>
          <w:lang w:eastAsia="en-IN"/>
        </w:rPr>
        <w:t>for(</w:t>
      </w:r>
      <w:proofErr w:type="gramEnd"/>
      <w:r w:rsidRPr="00823822">
        <w:rPr>
          <w:rFonts w:ascii="Times New Roman" w:eastAsia="Times New Roman" w:hAnsi="Times New Roman" w:cs="Times New Roman"/>
          <w:sz w:val="24"/>
          <w:szCs w:val="24"/>
          <w:lang w:eastAsia="en-IN"/>
        </w:rPr>
        <w:t>j = 0; j &lt; COLS; ++j)</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r>
      <w:r w:rsidRPr="00823822">
        <w:rPr>
          <w:rFonts w:ascii="Times New Roman" w:eastAsia="Times New Roman" w:hAnsi="Times New Roman" w:cs="Times New Roman"/>
          <w:sz w:val="24"/>
          <w:szCs w:val="24"/>
          <w:lang w:eastAsia="en-IN"/>
        </w:rPr>
        <w:tab/>
      </w:r>
      <w:r w:rsidRPr="00823822">
        <w:rPr>
          <w:rFonts w:ascii="Times New Roman" w:eastAsia="Times New Roman" w:hAnsi="Times New Roman" w:cs="Times New Roman"/>
          <w:sz w:val="24"/>
          <w:szCs w:val="24"/>
          <w:lang w:eastAsia="en-IN"/>
        </w:rPr>
        <w:tab/>
      </w:r>
      <w:proofErr w:type="gramStart"/>
      <w:r w:rsidRPr="00823822">
        <w:rPr>
          <w:rFonts w:ascii="Times New Roman" w:eastAsia="Times New Roman" w:hAnsi="Times New Roman" w:cs="Times New Roman"/>
          <w:sz w:val="24"/>
          <w:szCs w:val="24"/>
          <w:lang w:eastAsia="en-IN"/>
        </w:rPr>
        <w:t>if(</w:t>
      </w:r>
      <w:proofErr w:type="gramEnd"/>
      <w:r w:rsidRPr="00823822">
        <w:rPr>
          <w:rFonts w:ascii="Times New Roman" w:eastAsia="Times New Roman" w:hAnsi="Times New Roman" w:cs="Times New Roman"/>
          <w:sz w:val="24"/>
          <w:szCs w:val="24"/>
          <w:lang w:eastAsia="en-IN"/>
        </w:rPr>
        <w:t>x[i][j] &lt; max)</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r>
      <w:r w:rsidRPr="00823822">
        <w:rPr>
          <w:rFonts w:ascii="Times New Roman" w:eastAsia="Times New Roman" w:hAnsi="Times New Roman" w:cs="Times New Roman"/>
          <w:sz w:val="24"/>
          <w:szCs w:val="24"/>
          <w:lang w:eastAsia="en-IN"/>
        </w:rPr>
        <w:tab/>
      </w:r>
      <w:r w:rsidRPr="00823822">
        <w:rPr>
          <w:rFonts w:ascii="Times New Roman" w:eastAsia="Times New Roman" w:hAnsi="Times New Roman" w:cs="Times New Roman"/>
          <w:sz w:val="24"/>
          <w:szCs w:val="24"/>
          <w:lang w:eastAsia="en-IN"/>
        </w:rPr>
        <w:tab/>
      </w:r>
      <w:r w:rsidRPr="00823822">
        <w:rPr>
          <w:rFonts w:ascii="Times New Roman" w:eastAsia="Times New Roman" w:hAnsi="Times New Roman" w:cs="Times New Roman"/>
          <w:sz w:val="24"/>
          <w:szCs w:val="24"/>
          <w:lang w:eastAsia="en-IN"/>
        </w:rPr>
        <w:tab/>
      </w:r>
      <w:proofErr w:type="gramStart"/>
      <w:r w:rsidRPr="00823822">
        <w:rPr>
          <w:rFonts w:ascii="Times New Roman" w:eastAsia="Times New Roman" w:hAnsi="Times New Roman" w:cs="Times New Roman"/>
          <w:sz w:val="24"/>
          <w:szCs w:val="24"/>
          <w:lang w:eastAsia="en-IN"/>
        </w:rPr>
        <w:t>max</w:t>
      </w:r>
      <w:proofErr w:type="gramEnd"/>
      <w:r w:rsidRPr="00823822">
        <w:rPr>
          <w:rFonts w:ascii="Times New Roman" w:eastAsia="Times New Roman" w:hAnsi="Times New Roman" w:cs="Times New Roman"/>
          <w:sz w:val="24"/>
          <w:szCs w:val="24"/>
          <w:lang w:eastAsia="en-IN"/>
        </w:rPr>
        <w:t xml:space="preserve"> = z[i][j];</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r>
      <w:r w:rsidRPr="00823822">
        <w:rPr>
          <w:rFonts w:ascii="Times New Roman" w:eastAsia="Times New Roman" w:hAnsi="Times New Roman" w:cs="Times New Roman"/>
          <w:sz w:val="24"/>
          <w:szCs w:val="24"/>
          <w:lang w:eastAsia="en-IN"/>
        </w:rPr>
        <w:tab/>
      </w:r>
      <w:proofErr w:type="spellStart"/>
      <w:proofErr w:type="gramStart"/>
      <w:r w:rsidRPr="00823822">
        <w:rPr>
          <w:rFonts w:ascii="Times New Roman" w:eastAsia="Times New Roman" w:hAnsi="Times New Roman" w:cs="Times New Roman"/>
          <w:sz w:val="24"/>
          <w:szCs w:val="24"/>
          <w:lang w:eastAsia="en-IN"/>
        </w:rPr>
        <w:t>printf</w:t>
      </w:r>
      <w:proofErr w:type="spellEnd"/>
      <w:r w:rsidRPr="00823822">
        <w:rPr>
          <w:rFonts w:ascii="Times New Roman" w:eastAsia="Times New Roman" w:hAnsi="Times New Roman" w:cs="Times New Roman"/>
          <w:sz w:val="24"/>
          <w:szCs w:val="24"/>
          <w:lang w:eastAsia="en-IN"/>
        </w:rPr>
        <w:t>(</w:t>
      </w:r>
      <w:proofErr w:type="gramEnd"/>
      <w:r w:rsidRPr="00823822">
        <w:rPr>
          <w:rFonts w:ascii="Times New Roman" w:eastAsia="Times New Roman" w:hAnsi="Times New Roman" w:cs="Times New Roman"/>
          <w:sz w:val="24"/>
          <w:szCs w:val="24"/>
          <w:lang w:eastAsia="en-IN"/>
        </w:rPr>
        <w:t>"%d", max);</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t>}</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p>
    <w:p w:rsidR="00823822" w:rsidRPr="00823822" w:rsidRDefault="00823822" w:rsidP="00823822">
      <w:pPr>
        <w:spacing w:after="0" w:line="240" w:lineRule="auto"/>
        <w:rPr>
          <w:rFonts w:ascii="Times New Roman" w:eastAsia="Times New Roman" w:hAnsi="Times New Roman" w:cs="Times New Roman"/>
          <w:sz w:val="24"/>
          <w:szCs w:val="24"/>
          <w:lang w:eastAsia="en-IN"/>
        </w:rPr>
      </w:pPr>
    </w:p>
    <w:p w:rsidR="00823822" w:rsidRPr="009933ED" w:rsidRDefault="00823822" w:rsidP="00823822">
      <w:pPr>
        <w:spacing w:after="0" w:line="240" w:lineRule="auto"/>
        <w:rPr>
          <w:rFonts w:ascii="Times New Roman" w:eastAsia="Times New Roman" w:hAnsi="Times New Roman" w:cs="Times New Roman"/>
          <w:b/>
          <w:sz w:val="28"/>
          <w:szCs w:val="24"/>
          <w:lang w:eastAsia="en-IN"/>
        </w:rPr>
      </w:pPr>
      <w:r w:rsidRPr="009933ED">
        <w:rPr>
          <w:rFonts w:ascii="Times New Roman" w:eastAsia="Times New Roman" w:hAnsi="Times New Roman" w:cs="Times New Roman"/>
          <w:b/>
          <w:sz w:val="28"/>
          <w:szCs w:val="24"/>
          <w:lang w:eastAsia="en-IN"/>
        </w:rPr>
        <w:t>Exercises</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 xml:space="preserve">Identify the errors in the following C program (if any) which initializes an array such that each of its ten elements is assigned with 0 </w:t>
      </w:r>
      <w:proofErr w:type="gramStart"/>
      <w:r w:rsidRPr="00823822">
        <w:rPr>
          <w:rFonts w:ascii="Times New Roman" w:eastAsia="Times New Roman" w:hAnsi="Times New Roman" w:cs="Times New Roman"/>
          <w:sz w:val="24"/>
          <w:szCs w:val="24"/>
          <w:lang w:eastAsia="en-IN"/>
        </w:rPr>
        <w:t>value</w:t>
      </w:r>
      <w:proofErr w:type="gramEnd"/>
      <w:r w:rsidRPr="00823822">
        <w:rPr>
          <w:rFonts w:ascii="Times New Roman" w:eastAsia="Times New Roman" w:hAnsi="Times New Roman" w:cs="Times New Roman"/>
          <w:sz w:val="24"/>
          <w:szCs w:val="24"/>
          <w:lang w:eastAsia="en-IN"/>
        </w:rPr>
        <w:t>.</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proofErr w:type="gramStart"/>
      <w:r w:rsidRPr="00823822">
        <w:rPr>
          <w:rFonts w:ascii="Times New Roman" w:eastAsia="Times New Roman" w:hAnsi="Times New Roman" w:cs="Times New Roman"/>
          <w:sz w:val="24"/>
          <w:szCs w:val="24"/>
          <w:lang w:eastAsia="en-IN"/>
        </w:rPr>
        <w:t>main()</w:t>
      </w:r>
      <w:proofErr w:type="gramEnd"/>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r>
      <w:proofErr w:type="spellStart"/>
      <w:proofErr w:type="gramStart"/>
      <w:r w:rsidRPr="00823822">
        <w:rPr>
          <w:rFonts w:ascii="Times New Roman" w:eastAsia="Times New Roman" w:hAnsi="Times New Roman" w:cs="Times New Roman"/>
          <w:sz w:val="24"/>
          <w:szCs w:val="24"/>
          <w:lang w:eastAsia="en-IN"/>
        </w:rPr>
        <w:t>int</w:t>
      </w:r>
      <w:proofErr w:type="spellEnd"/>
      <w:proofErr w:type="gramEnd"/>
      <w:r w:rsidRPr="00823822">
        <w:rPr>
          <w:rFonts w:ascii="Times New Roman" w:eastAsia="Times New Roman" w:hAnsi="Times New Roman" w:cs="Times New Roman"/>
          <w:sz w:val="24"/>
          <w:szCs w:val="24"/>
          <w:lang w:eastAsia="en-IN"/>
        </w:rPr>
        <w:t xml:space="preserve"> </w:t>
      </w:r>
      <w:proofErr w:type="spellStart"/>
      <w:r w:rsidRPr="00823822">
        <w:rPr>
          <w:rFonts w:ascii="Times New Roman" w:eastAsia="Times New Roman" w:hAnsi="Times New Roman" w:cs="Times New Roman"/>
          <w:sz w:val="24"/>
          <w:szCs w:val="24"/>
          <w:lang w:eastAsia="en-IN"/>
        </w:rPr>
        <w:t>num_arr</w:t>
      </w:r>
      <w:proofErr w:type="spellEnd"/>
      <w:r w:rsidRPr="00823822">
        <w:rPr>
          <w:rFonts w:ascii="Times New Roman" w:eastAsia="Times New Roman" w:hAnsi="Times New Roman" w:cs="Times New Roman"/>
          <w:sz w:val="24"/>
          <w:szCs w:val="24"/>
          <w:lang w:eastAsia="en-IN"/>
        </w:rPr>
        <w:t>[10], i = 0;</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t>...</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t>...</w:t>
      </w:r>
      <w:r w:rsidRPr="00823822">
        <w:rPr>
          <w:rFonts w:ascii="Times New Roman" w:eastAsia="Times New Roman" w:hAnsi="Times New Roman" w:cs="Times New Roman"/>
          <w:sz w:val="24"/>
          <w:szCs w:val="24"/>
          <w:lang w:eastAsia="en-IN"/>
        </w:rPr>
        <w:tab/>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r>
      <w:proofErr w:type="gramStart"/>
      <w:r w:rsidRPr="00823822">
        <w:rPr>
          <w:rFonts w:ascii="Times New Roman" w:eastAsia="Times New Roman" w:hAnsi="Times New Roman" w:cs="Times New Roman"/>
          <w:sz w:val="24"/>
          <w:szCs w:val="24"/>
          <w:lang w:eastAsia="en-IN"/>
        </w:rPr>
        <w:t>for(</w:t>
      </w:r>
      <w:proofErr w:type="gramEnd"/>
      <w:r w:rsidRPr="00823822">
        <w:rPr>
          <w:rFonts w:ascii="Times New Roman" w:eastAsia="Times New Roman" w:hAnsi="Times New Roman" w:cs="Times New Roman"/>
          <w:sz w:val="24"/>
          <w:szCs w:val="24"/>
          <w:lang w:eastAsia="en-IN"/>
        </w:rPr>
        <w:t xml:space="preserve">; ++i &lt; 10; </w:t>
      </w:r>
      <w:proofErr w:type="spellStart"/>
      <w:r w:rsidRPr="00823822">
        <w:rPr>
          <w:rFonts w:ascii="Times New Roman" w:eastAsia="Times New Roman" w:hAnsi="Times New Roman" w:cs="Times New Roman"/>
          <w:sz w:val="24"/>
          <w:szCs w:val="24"/>
          <w:lang w:eastAsia="en-IN"/>
        </w:rPr>
        <w:t>num_arr</w:t>
      </w:r>
      <w:proofErr w:type="spellEnd"/>
      <w:r w:rsidRPr="00823822">
        <w:rPr>
          <w:rFonts w:ascii="Times New Roman" w:eastAsia="Times New Roman" w:hAnsi="Times New Roman" w:cs="Times New Roman"/>
          <w:sz w:val="24"/>
          <w:szCs w:val="24"/>
          <w:lang w:eastAsia="en-IN"/>
        </w:rPr>
        <w:t>[i] = 0);</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p>
    <w:p w:rsidR="00823822" w:rsidRPr="00823822" w:rsidRDefault="00823822" w:rsidP="00823822">
      <w:pPr>
        <w:spacing w:after="0" w:line="240" w:lineRule="auto"/>
        <w:rPr>
          <w:rFonts w:ascii="Times New Roman" w:eastAsia="Times New Roman" w:hAnsi="Times New Roman" w:cs="Times New Roman"/>
          <w:sz w:val="24"/>
          <w:szCs w:val="24"/>
          <w:lang w:eastAsia="en-IN"/>
        </w:rPr>
      </w:pP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Identify the array defined in each of the following statements. Indicate what values are assigned to the individual array elements.</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proofErr w:type="gramStart"/>
      <w:r w:rsidRPr="00823822">
        <w:rPr>
          <w:rFonts w:ascii="Times New Roman" w:eastAsia="Times New Roman" w:hAnsi="Times New Roman" w:cs="Times New Roman"/>
          <w:sz w:val="24"/>
          <w:szCs w:val="24"/>
          <w:lang w:eastAsia="en-IN"/>
        </w:rPr>
        <w:t>char</w:t>
      </w:r>
      <w:proofErr w:type="gramEnd"/>
      <w:r w:rsidRPr="00823822">
        <w:rPr>
          <w:rFonts w:ascii="Times New Roman" w:eastAsia="Times New Roman" w:hAnsi="Times New Roman" w:cs="Times New Roman"/>
          <w:sz w:val="24"/>
          <w:szCs w:val="24"/>
          <w:lang w:eastAsia="en-IN"/>
        </w:rPr>
        <w:t xml:space="preserve"> game[7] = {'C', 'R', 'I', 'C', 'K', 'E', 'T'};</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proofErr w:type="gramStart"/>
      <w:r w:rsidRPr="00823822">
        <w:rPr>
          <w:rFonts w:ascii="Times New Roman" w:eastAsia="Times New Roman" w:hAnsi="Times New Roman" w:cs="Times New Roman"/>
          <w:sz w:val="24"/>
          <w:szCs w:val="24"/>
          <w:lang w:eastAsia="en-IN"/>
        </w:rPr>
        <w:t>char</w:t>
      </w:r>
      <w:proofErr w:type="gramEnd"/>
      <w:r w:rsidRPr="00823822">
        <w:rPr>
          <w:rFonts w:ascii="Times New Roman" w:eastAsia="Times New Roman" w:hAnsi="Times New Roman" w:cs="Times New Roman"/>
          <w:sz w:val="24"/>
          <w:szCs w:val="24"/>
          <w:lang w:eastAsia="en-IN"/>
        </w:rPr>
        <w:t xml:space="preserve"> match[] = "Football";</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p>
    <w:p w:rsidR="00823822" w:rsidRPr="00823822" w:rsidRDefault="00823822" w:rsidP="00823822">
      <w:pPr>
        <w:spacing w:after="0" w:line="240" w:lineRule="auto"/>
        <w:rPr>
          <w:rFonts w:ascii="Times New Roman" w:eastAsia="Times New Roman" w:hAnsi="Times New Roman" w:cs="Times New Roman"/>
          <w:sz w:val="24"/>
          <w:szCs w:val="24"/>
          <w:lang w:eastAsia="en-IN"/>
        </w:rPr>
      </w:pP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Write an appropriate array definition for each of the following cases:</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w:t>
      </w:r>
      <w:r w:rsidRPr="00823822">
        <w:rPr>
          <w:rFonts w:ascii="Times New Roman" w:eastAsia="Times New Roman" w:hAnsi="Times New Roman" w:cs="Times New Roman"/>
          <w:sz w:val="24"/>
          <w:szCs w:val="24"/>
          <w:lang w:eastAsia="en-IN"/>
        </w:rPr>
        <w:tab/>
        <w:t xml:space="preserve">Define a one dimensional, integer array called A with 10 elements and initialize the array elements with 2, 5, 8, 11, </w:t>
      </w:r>
      <w:proofErr w:type="gramStart"/>
      <w:r w:rsidRPr="00823822">
        <w:rPr>
          <w:rFonts w:ascii="Times New Roman" w:eastAsia="Times New Roman" w:hAnsi="Times New Roman" w:cs="Times New Roman"/>
          <w:sz w:val="24"/>
          <w:szCs w:val="24"/>
          <w:lang w:eastAsia="en-IN"/>
        </w:rPr>
        <w:t>... ,</w:t>
      </w:r>
      <w:proofErr w:type="gramEnd"/>
      <w:r w:rsidRPr="00823822">
        <w:rPr>
          <w:rFonts w:ascii="Times New Roman" w:eastAsia="Times New Roman" w:hAnsi="Times New Roman" w:cs="Times New Roman"/>
          <w:sz w:val="24"/>
          <w:szCs w:val="24"/>
          <w:lang w:eastAsia="en-IN"/>
        </w:rPr>
        <w:t xml:space="preserve"> 29.</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b.</w:t>
      </w:r>
      <w:r w:rsidRPr="00823822">
        <w:rPr>
          <w:rFonts w:ascii="Times New Roman" w:eastAsia="Times New Roman" w:hAnsi="Times New Roman" w:cs="Times New Roman"/>
          <w:sz w:val="24"/>
          <w:szCs w:val="24"/>
          <w:lang w:eastAsia="en-IN"/>
        </w:rPr>
        <w:tab/>
        <w:t>Create a one dimensional, four element character array called object and assign the characters 'C', 'I', 'R', 'C', 'L' and 'E' to the array elements.</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c.</w:t>
      </w:r>
      <w:r w:rsidRPr="00823822">
        <w:rPr>
          <w:rFonts w:ascii="Times New Roman" w:eastAsia="Times New Roman" w:hAnsi="Times New Roman" w:cs="Times New Roman"/>
          <w:sz w:val="24"/>
          <w:szCs w:val="24"/>
          <w:lang w:eastAsia="en-IN"/>
        </w:rPr>
        <w:tab/>
        <w:t xml:space="preserve">Define a one dimensional, six element floating point array called </w:t>
      </w:r>
      <w:proofErr w:type="spellStart"/>
      <w:r w:rsidRPr="00823822">
        <w:rPr>
          <w:rFonts w:ascii="Times New Roman" w:eastAsia="Times New Roman" w:hAnsi="Times New Roman" w:cs="Times New Roman"/>
          <w:sz w:val="24"/>
          <w:szCs w:val="24"/>
          <w:lang w:eastAsia="en-IN"/>
        </w:rPr>
        <w:t>flt_const</w:t>
      </w:r>
      <w:proofErr w:type="spellEnd"/>
      <w:r w:rsidRPr="00823822">
        <w:rPr>
          <w:rFonts w:ascii="Times New Roman" w:eastAsia="Times New Roman" w:hAnsi="Times New Roman" w:cs="Times New Roman"/>
          <w:sz w:val="24"/>
          <w:szCs w:val="24"/>
          <w:lang w:eastAsia="en-IN"/>
        </w:rPr>
        <w:t xml:space="preserve"> having following initials values - 2.005, -3.05452, -1e-4, 340.179, 0.3e8, 0.023415</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p>
    <w:p w:rsidR="00823822" w:rsidRPr="00823822" w:rsidRDefault="00823822" w:rsidP="00823822">
      <w:pPr>
        <w:spacing w:after="0" w:line="240" w:lineRule="auto"/>
        <w:rPr>
          <w:rFonts w:ascii="Times New Roman" w:eastAsia="Times New Roman" w:hAnsi="Times New Roman" w:cs="Times New Roman"/>
          <w:sz w:val="24"/>
          <w:szCs w:val="24"/>
          <w:lang w:eastAsia="en-IN"/>
        </w:rPr>
      </w:pPr>
    </w:p>
    <w:p w:rsidR="00823822" w:rsidRPr="009933ED" w:rsidRDefault="00823822" w:rsidP="00823822">
      <w:pPr>
        <w:spacing w:after="0" w:line="240" w:lineRule="auto"/>
        <w:rPr>
          <w:rFonts w:ascii="Times New Roman" w:eastAsia="Times New Roman" w:hAnsi="Times New Roman" w:cs="Times New Roman"/>
          <w:b/>
          <w:sz w:val="28"/>
          <w:szCs w:val="24"/>
          <w:lang w:eastAsia="en-IN"/>
        </w:rPr>
      </w:pPr>
      <w:r w:rsidRPr="009933ED">
        <w:rPr>
          <w:rFonts w:ascii="Times New Roman" w:eastAsia="Times New Roman" w:hAnsi="Times New Roman" w:cs="Times New Roman"/>
          <w:b/>
          <w:sz w:val="28"/>
          <w:szCs w:val="24"/>
          <w:lang w:eastAsia="en-IN"/>
        </w:rPr>
        <w:t>Lab work</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Write a C program that will accept a line of text as input, store it in an array, and then print it backwards. Assume that the length of the string cannot exceed 80 characters, and while entering the data, the string will be terminated by a carriage return. Test the program by entering a suitable message.</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p>
    <w:p w:rsidR="00823822" w:rsidRPr="00823822" w:rsidRDefault="00823822" w:rsidP="00823822">
      <w:pPr>
        <w:spacing w:after="0" w:line="240" w:lineRule="auto"/>
        <w:rPr>
          <w:rFonts w:ascii="Times New Roman" w:eastAsia="Times New Roman" w:hAnsi="Times New Roman" w:cs="Times New Roman"/>
          <w:sz w:val="24"/>
          <w:szCs w:val="24"/>
          <w:lang w:eastAsia="en-IN"/>
        </w:rPr>
      </w:pPr>
    </w:p>
    <w:p w:rsidR="00823822" w:rsidRPr="009933ED" w:rsidRDefault="00823822" w:rsidP="00823822">
      <w:pPr>
        <w:spacing w:after="0" w:line="240" w:lineRule="auto"/>
        <w:rPr>
          <w:rFonts w:ascii="Times New Roman" w:eastAsia="Times New Roman" w:hAnsi="Times New Roman" w:cs="Times New Roman"/>
          <w:b/>
          <w:sz w:val="28"/>
          <w:szCs w:val="24"/>
          <w:lang w:eastAsia="en-IN"/>
        </w:rPr>
      </w:pPr>
      <w:r w:rsidRPr="009933ED">
        <w:rPr>
          <w:rFonts w:ascii="Times New Roman" w:eastAsia="Times New Roman" w:hAnsi="Times New Roman" w:cs="Times New Roman"/>
          <w:b/>
          <w:sz w:val="28"/>
          <w:szCs w:val="24"/>
          <w:lang w:eastAsia="en-IN"/>
        </w:rPr>
        <w:t>Representing a string as a character array</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 string constant, enclosed within a pair of double quotes, consists of 0 (empty string) or more characters terminated by a null ('\0') character, which indicates the end of the string.</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The following statement in C defines a string variable:</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proofErr w:type="gramStart"/>
      <w:r w:rsidRPr="00823822">
        <w:rPr>
          <w:rFonts w:ascii="Times New Roman" w:eastAsia="Times New Roman" w:hAnsi="Times New Roman" w:cs="Times New Roman"/>
          <w:sz w:val="24"/>
          <w:szCs w:val="24"/>
          <w:lang w:eastAsia="en-IN"/>
        </w:rPr>
        <w:t>char</w:t>
      </w:r>
      <w:proofErr w:type="gramEnd"/>
      <w:r w:rsidRPr="00823822">
        <w:rPr>
          <w:rFonts w:ascii="Times New Roman" w:eastAsia="Times New Roman" w:hAnsi="Times New Roman" w:cs="Times New Roman"/>
          <w:sz w:val="24"/>
          <w:szCs w:val="24"/>
          <w:lang w:eastAsia="en-IN"/>
        </w:rPr>
        <w:t xml:space="preserve"> name[21]; </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lastRenderedPageBreak/>
        <w:t xml:space="preserve">The above declaration allocates a 21 character space in memory which can store 20 characters each of one byte (with </w:t>
      </w:r>
      <w:proofErr w:type="gramStart"/>
      <w:r w:rsidRPr="00823822">
        <w:rPr>
          <w:rFonts w:ascii="Times New Roman" w:eastAsia="Times New Roman" w:hAnsi="Times New Roman" w:cs="Times New Roman"/>
          <w:sz w:val="24"/>
          <w:szCs w:val="24"/>
          <w:lang w:eastAsia="en-IN"/>
        </w:rPr>
        <w:t>name[</w:t>
      </w:r>
      <w:proofErr w:type="gramEnd"/>
      <w:r w:rsidRPr="00823822">
        <w:rPr>
          <w:rFonts w:ascii="Times New Roman" w:eastAsia="Times New Roman" w:hAnsi="Times New Roman" w:cs="Times New Roman"/>
          <w:sz w:val="24"/>
          <w:szCs w:val="24"/>
          <w:lang w:eastAsia="en-IN"/>
        </w:rPr>
        <w:t>0] as the starting element). One extra byte (the last element) is used to store the null character. The null character, represented by \0 serves the purpose of indicating the end of string. The string name can be initialized during declaration, by a string constant.</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ins w:id="0" w:author="Unknown">
        <w:r w:rsidRPr="00823822">
          <w:rPr>
            <w:rFonts w:ascii="Times New Roman" w:eastAsia="Times New Roman" w:hAnsi="Times New Roman" w:cs="Times New Roman"/>
            <w:noProof/>
            <w:sz w:val="24"/>
            <w:szCs w:val="24"/>
            <w:lang w:eastAsia="en-IN"/>
          </w:rPr>
          <w:drawing>
            <wp:inline distT="0" distB="0" distL="0" distR="0" wp14:anchorId="6F7181F8" wp14:editId="709404BF">
              <wp:extent cx="4000500" cy="952500"/>
              <wp:effectExtent l="133350" t="114300" r="152400" b="171450"/>
              <wp:docPr id="4" name="Picture 4" descr="http://www.how2lab.com/be/uploads/imglib/c/array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how2lab.com/be/uploads/imglib/c/array2.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0500" cy="9525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ins>
    </w:p>
    <w:p w:rsidR="00823822" w:rsidRPr="00823822" w:rsidRDefault="00823822" w:rsidP="00823822">
      <w:pPr>
        <w:spacing w:after="0" w:line="240" w:lineRule="auto"/>
        <w:rPr>
          <w:rFonts w:ascii="Times New Roman" w:eastAsia="Times New Roman" w:hAnsi="Times New Roman" w:cs="Times New Roman"/>
          <w:sz w:val="24"/>
          <w:szCs w:val="24"/>
          <w:lang w:eastAsia="en-IN"/>
        </w:rPr>
      </w:pP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Example:</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#include &lt;</w:t>
      </w:r>
      <w:proofErr w:type="spellStart"/>
      <w:r w:rsidRPr="00823822">
        <w:rPr>
          <w:rFonts w:ascii="Times New Roman" w:eastAsia="Times New Roman" w:hAnsi="Times New Roman" w:cs="Times New Roman"/>
          <w:sz w:val="24"/>
          <w:szCs w:val="24"/>
          <w:lang w:eastAsia="en-IN"/>
        </w:rPr>
        <w:t>stdio.h</w:t>
      </w:r>
      <w:proofErr w:type="spellEnd"/>
      <w:r w:rsidRPr="00823822">
        <w:rPr>
          <w:rFonts w:ascii="Times New Roman" w:eastAsia="Times New Roman" w:hAnsi="Times New Roman" w:cs="Times New Roman"/>
          <w:sz w:val="24"/>
          <w:szCs w:val="24"/>
          <w:lang w:eastAsia="en-IN"/>
        </w:rPr>
        <w:t xml:space="preserve">&gt; </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proofErr w:type="gramStart"/>
      <w:r w:rsidRPr="00823822">
        <w:rPr>
          <w:rFonts w:ascii="Times New Roman" w:eastAsia="Times New Roman" w:hAnsi="Times New Roman" w:cs="Times New Roman"/>
          <w:sz w:val="24"/>
          <w:szCs w:val="24"/>
          <w:lang w:eastAsia="en-IN"/>
        </w:rPr>
        <w:t>main()</w:t>
      </w:r>
      <w:proofErr w:type="gramEnd"/>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r>
      <w:proofErr w:type="gramStart"/>
      <w:r w:rsidRPr="00823822">
        <w:rPr>
          <w:rFonts w:ascii="Times New Roman" w:eastAsia="Times New Roman" w:hAnsi="Times New Roman" w:cs="Times New Roman"/>
          <w:sz w:val="24"/>
          <w:szCs w:val="24"/>
          <w:lang w:eastAsia="en-IN"/>
        </w:rPr>
        <w:t>static</w:t>
      </w:r>
      <w:proofErr w:type="gramEnd"/>
      <w:r w:rsidRPr="00823822">
        <w:rPr>
          <w:rFonts w:ascii="Times New Roman" w:eastAsia="Times New Roman" w:hAnsi="Times New Roman" w:cs="Times New Roman"/>
          <w:sz w:val="24"/>
          <w:szCs w:val="24"/>
          <w:lang w:eastAsia="en-IN"/>
        </w:rPr>
        <w:t xml:space="preserve"> char name[22] = "</w:t>
      </w:r>
      <w:proofErr w:type="spellStart"/>
      <w:r w:rsidRPr="00823822">
        <w:rPr>
          <w:rFonts w:ascii="Times New Roman" w:eastAsia="Times New Roman" w:hAnsi="Times New Roman" w:cs="Times New Roman"/>
          <w:sz w:val="24"/>
          <w:szCs w:val="24"/>
          <w:lang w:eastAsia="en-IN"/>
        </w:rPr>
        <w:t>Ratindra</w:t>
      </w:r>
      <w:proofErr w:type="spellEnd"/>
      <w:r w:rsidRPr="00823822">
        <w:rPr>
          <w:rFonts w:ascii="Times New Roman" w:eastAsia="Times New Roman" w:hAnsi="Times New Roman" w:cs="Times New Roman"/>
          <w:sz w:val="24"/>
          <w:szCs w:val="24"/>
          <w:lang w:eastAsia="en-IN"/>
        </w:rPr>
        <w:t xml:space="preserve"> </w:t>
      </w:r>
      <w:proofErr w:type="spellStart"/>
      <w:r w:rsidRPr="00823822">
        <w:rPr>
          <w:rFonts w:ascii="Times New Roman" w:eastAsia="Times New Roman" w:hAnsi="Times New Roman" w:cs="Times New Roman"/>
          <w:sz w:val="24"/>
          <w:szCs w:val="24"/>
          <w:lang w:eastAsia="en-IN"/>
        </w:rPr>
        <w:t>Nath</w:t>
      </w:r>
      <w:proofErr w:type="spellEnd"/>
      <w:r w:rsidRPr="00823822">
        <w:rPr>
          <w:rFonts w:ascii="Times New Roman" w:eastAsia="Times New Roman" w:hAnsi="Times New Roman" w:cs="Times New Roman"/>
          <w:sz w:val="24"/>
          <w:szCs w:val="24"/>
          <w:lang w:eastAsia="en-IN"/>
        </w:rPr>
        <w:t xml:space="preserve"> </w:t>
      </w:r>
      <w:proofErr w:type="spellStart"/>
      <w:r w:rsidRPr="00823822">
        <w:rPr>
          <w:rFonts w:ascii="Times New Roman" w:eastAsia="Times New Roman" w:hAnsi="Times New Roman" w:cs="Times New Roman"/>
          <w:sz w:val="24"/>
          <w:szCs w:val="24"/>
          <w:lang w:eastAsia="en-IN"/>
        </w:rPr>
        <w:t>Bhaskar</w:t>
      </w:r>
      <w:proofErr w:type="spellEnd"/>
      <w:r w:rsidRPr="00823822">
        <w:rPr>
          <w:rFonts w:ascii="Times New Roman" w:eastAsia="Times New Roman" w:hAnsi="Times New Roman" w:cs="Times New Roman"/>
          <w:sz w:val="24"/>
          <w:szCs w:val="24"/>
          <w:lang w:eastAsia="en-IN"/>
        </w:rPr>
        <w:t>";</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r>
      <w:proofErr w:type="spellStart"/>
      <w:proofErr w:type="gramStart"/>
      <w:r w:rsidRPr="00823822">
        <w:rPr>
          <w:rFonts w:ascii="Times New Roman" w:eastAsia="Times New Roman" w:hAnsi="Times New Roman" w:cs="Times New Roman"/>
          <w:sz w:val="24"/>
          <w:szCs w:val="24"/>
          <w:lang w:eastAsia="en-IN"/>
        </w:rPr>
        <w:t>printf</w:t>
      </w:r>
      <w:proofErr w:type="spellEnd"/>
      <w:r w:rsidRPr="00823822">
        <w:rPr>
          <w:rFonts w:ascii="Times New Roman" w:eastAsia="Times New Roman" w:hAnsi="Times New Roman" w:cs="Times New Roman"/>
          <w:sz w:val="24"/>
          <w:szCs w:val="24"/>
          <w:lang w:eastAsia="en-IN"/>
        </w:rPr>
        <w:t>(</w:t>
      </w:r>
      <w:proofErr w:type="gramEnd"/>
      <w:r w:rsidRPr="00823822">
        <w:rPr>
          <w:rFonts w:ascii="Times New Roman" w:eastAsia="Times New Roman" w:hAnsi="Times New Roman" w:cs="Times New Roman"/>
          <w:sz w:val="24"/>
          <w:szCs w:val="24"/>
          <w:lang w:eastAsia="en-IN"/>
        </w:rPr>
        <w:t>"%s\n", name);</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r>
      <w:proofErr w:type="spellStart"/>
      <w:proofErr w:type="gramStart"/>
      <w:r w:rsidRPr="00823822">
        <w:rPr>
          <w:rFonts w:ascii="Times New Roman" w:eastAsia="Times New Roman" w:hAnsi="Times New Roman" w:cs="Times New Roman"/>
          <w:sz w:val="24"/>
          <w:szCs w:val="24"/>
          <w:lang w:eastAsia="en-IN"/>
        </w:rPr>
        <w:t>printf</w:t>
      </w:r>
      <w:proofErr w:type="spellEnd"/>
      <w:r w:rsidRPr="00823822">
        <w:rPr>
          <w:rFonts w:ascii="Times New Roman" w:eastAsia="Times New Roman" w:hAnsi="Times New Roman" w:cs="Times New Roman"/>
          <w:sz w:val="24"/>
          <w:szCs w:val="24"/>
          <w:lang w:eastAsia="en-IN"/>
        </w:rPr>
        <w:t>(</w:t>
      </w:r>
      <w:proofErr w:type="gramEnd"/>
      <w:r w:rsidRPr="00823822">
        <w:rPr>
          <w:rFonts w:ascii="Times New Roman" w:eastAsia="Times New Roman" w:hAnsi="Times New Roman" w:cs="Times New Roman"/>
          <w:sz w:val="24"/>
          <w:szCs w:val="24"/>
          <w:lang w:eastAsia="en-IN"/>
        </w:rPr>
        <w:t>"Enter a new name: ");</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r>
      <w:proofErr w:type="spellStart"/>
      <w:proofErr w:type="gramStart"/>
      <w:r w:rsidRPr="00823822">
        <w:rPr>
          <w:rFonts w:ascii="Times New Roman" w:eastAsia="Times New Roman" w:hAnsi="Times New Roman" w:cs="Times New Roman"/>
          <w:sz w:val="24"/>
          <w:szCs w:val="24"/>
          <w:lang w:eastAsia="en-IN"/>
        </w:rPr>
        <w:t>scanf</w:t>
      </w:r>
      <w:proofErr w:type="spellEnd"/>
      <w:r w:rsidRPr="00823822">
        <w:rPr>
          <w:rFonts w:ascii="Times New Roman" w:eastAsia="Times New Roman" w:hAnsi="Times New Roman" w:cs="Times New Roman"/>
          <w:sz w:val="24"/>
          <w:szCs w:val="24"/>
          <w:lang w:eastAsia="en-IN"/>
        </w:rPr>
        <w:t>(</w:t>
      </w:r>
      <w:proofErr w:type="gramEnd"/>
      <w:r w:rsidRPr="00823822">
        <w:rPr>
          <w:rFonts w:ascii="Times New Roman" w:eastAsia="Times New Roman" w:hAnsi="Times New Roman" w:cs="Times New Roman"/>
          <w:sz w:val="24"/>
          <w:szCs w:val="24"/>
          <w:lang w:eastAsia="en-IN"/>
        </w:rPr>
        <w:t xml:space="preserve">"%s", name); </w:t>
      </w:r>
      <w:proofErr w:type="spellStart"/>
      <w:r w:rsidRPr="00823822">
        <w:rPr>
          <w:rFonts w:ascii="Times New Roman" w:eastAsia="Times New Roman" w:hAnsi="Times New Roman" w:cs="Times New Roman"/>
          <w:sz w:val="24"/>
          <w:szCs w:val="24"/>
          <w:lang w:eastAsia="en-IN"/>
        </w:rPr>
        <w:t>fflush</w:t>
      </w:r>
      <w:proofErr w:type="spellEnd"/>
      <w:r w:rsidRPr="00823822">
        <w:rPr>
          <w:rFonts w:ascii="Times New Roman" w:eastAsia="Times New Roman" w:hAnsi="Times New Roman" w:cs="Times New Roman"/>
          <w:sz w:val="24"/>
          <w:szCs w:val="24"/>
          <w:lang w:eastAsia="en-IN"/>
        </w:rPr>
        <w:t>(</w:t>
      </w:r>
      <w:proofErr w:type="spellStart"/>
      <w:r w:rsidRPr="00823822">
        <w:rPr>
          <w:rFonts w:ascii="Times New Roman" w:eastAsia="Times New Roman" w:hAnsi="Times New Roman" w:cs="Times New Roman"/>
          <w:sz w:val="24"/>
          <w:szCs w:val="24"/>
          <w:lang w:eastAsia="en-IN"/>
        </w:rPr>
        <w:t>stdin</w:t>
      </w:r>
      <w:proofErr w:type="spellEnd"/>
      <w:r w:rsidRPr="00823822">
        <w:rPr>
          <w:rFonts w:ascii="Times New Roman" w:eastAsia="Times New Roman" w:hAnsi="Times New Roman" w:cs="Times New Roman"/>
          <w:sz w:val="24"/>
          <w:szCs w:val="24"/>
          <w:lang w:eastAsia="en-IN"/>
        </w:rPr>
        <w:t>);</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r>
      <w:proofErr w:type="spellStart"/>
      <w:proofErr w:type="gramStart"/>
      <w:r w:rsidRPr="00823822">
        <w:rPr>
          <w:rFonts w:ascii="Times New Roman" w:eastAsia="Times New Roman" w:hAnsi="Times New Roman" w:cs="Times New Roman"/>
          <w:sz w:val="24"/>
          <w:szCs w:val="24"/>
          <w:lang w:eastAsia="en-IN"/>
        </w:rPr>
        <w:t>printf</w:t>
      </w:r>
      <w:proofErr w:type="spellEnd"/>
      <w:r w:rsidRPr="00823822">
        <w:rPr>
          <w:rFonts w:ascii="Times New Roman" w:eastAsia="Times New Roman" w:hAnsi="Times New Roman" w:cs="Times New Roman"/>
          <w:sz w:val="24"/>
          <w:szCs w:val="24"/>
          <w:lang w:eastAsia="en-IN"/>
        </w:rPr>
        <w:t>(</w:t>
      </w:r>
      <w:proofErr w:type="gramEnd"/>
      <w:r w:rsidRPr="00823822">
        <w:rPr>
          <w:rFonts w:ascii="Times New Roman" w:eastAsia="Times New Roman" w:hAnsi="Times New Roman" w:cs="Times New Roman"/>
          <w:sz w:val="24"/>
          <w:szCs w:val="24"/>
          <w:lang w:eastAsia="en-IN"/>
        </w:rPr>
        <w:t>{"\</w:t>
      </w:r>
      <w:proofErr w:type="spellStart"/>
      <w:r w:rsidRPr="00823822">
        <w:rPr>
          <w:rFonts w:ascii="Times New Roman" w:eastAsia="Times New Roman" w:hAnsi="Times New Roman" w:cs="Times New Roman"/>
          <w:sz w:val="24"/>
          <w:szCs w:val="24"/>
          <w:lang w:eastAsia="en-IN"/>
        </w:rPr>
        <w:t>nThe</w:t>
      </w:r>
      <w:proofErr w:type="spellEnd"/>
      <w:r w:rsidRPr="00823822">
        <w:rPr>
          <w:rFonts w:ascii="Times New Roman" w:eastAsia="Times New Roman" w:hAnsi="Times New Roman" w:cs="Times New Roman"/>
          <w:sz w:val="24"/>
          <w:szCs w:val="24"/>
          <w:lang w:eastAsia="en-IN"/>
        </w:rPr>
        <w:t xml:space="preserve"> new name is %s\n", name);</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 xml:space="preserve">The above program displays the content of the variable name i.e. </w:t>
      </w:r>
      <w:proofErr w:type="spellStart"/>
      <w:r w:rsidRPr="00823822">
        <w:rPr>
          <w:rFonts w:ascii="Times New Roman" w:eastAsia="Times New Roman" w:hAnsi="Times New Roman" w:cs="Times New Roman"/>
          <w:sz w:val="24"/>
          <w:szCs w:val="24"/>
          <w:lang w:eastAsia="en-IN"/>
        </w:rPr>
        <w:t>Ratindra</w:t>
      </w:r>
      <w:proofErr w:type="spellEnd"/>
      <w:r w:rsidRPr="00823822">
        <w:rPr>
          <w:rFonts w:ascii="Times New Roman" w:eastAsia="Times New Roman" w:hAnsi="Times New Roman" w:cs="Times New Roman"/>
          <w:sz w:val="24"/>
          <w:szCs w:val="24"/>
          <w:lang w:eastAsia="en-IN"/>
        </w:rPr>
        <w:t xml:space="preserve"> </w:t>
      </w:r>
      <w:proofErr w:type="spellStart"/>
      <w:r w:rsidRPr="00823822">
        <w:rPr>
          <w:rFonts w:ascii="Times New Roman" w:eastAsia="Times New Roman" w:hAnsi="Times New Roman" w:cs="Times New Roman"/>
          <w:sz w:val="24"/>
          <w:szCs w:val="24"/>
          <w:lang w:eastAsia="en-IN"/>
        </w:rPr>
        <w:t>Nath</w:t>
      </w:r>
      <w:proofErr w:type="spellEnd"/>
      <w:r w:rsidRPr="00823822">
        <w:rPr>
          <w:rFonts w:ascii="Times New Roman" w:eastAsia="Times New Roman" w:hAnsi="Times New Roman" w:cs="Times New Roman"/>
          <w:sz w:val="24"/>
          <w:szCs w:val="24"/>
          <w:lang w:eastAsia="en-IN"/>
        </w:rPr>
        <w:t xml:space="preserve"> </w:t>
      </w:r>
      <w:proofErr w:type="spellStart"/>
      <w:r w:rsidRPr="00823822">
        <w:rPr>
          <w:rFonts w:ascii="Times New Roman" w:eastAsia="Times New Roman" w:hAnsi="Times New Roman" w:cs="Times New Roman"/>
          <w:sz w:val="24"/>
          <w:szCs w:val="24"/>
          <w:lang w:eastAsia="en-IN"/>
        </w:rPr>
        <w:t>Bhaskar</w:t>
      </w:r>
      <w:proofErr w:type="spellEnd"/>
      <w:r w:rsidRPr="00823822">
        <w:rPr>
          <w:rFonts w:ascii="Times New Roman" w:eastAsia="Times New Roman" w:hAnsi="Times New Roman" w:cs="Times New Roman"/>
          <w:sz w:val="24"/>
          <w:szCs w:val="24"/>
          <w:lang w:eastAsia="en-IN"/>
        </w:rPr>
        <w:t xml:space="preserve"> and allows the user to accept a new name in the same variable, and finally comes out of the program displaying the new name on the screen. Notice the absence of </w:t>
      </w:r>
      <w:proofErr w:type="gramStart"/>
      <w:r w:rsidRPr="00823822">
        <w:rPr>
          <w:rFonts w:ascii="Times New Roman" w:eastAsia="Times New Roman" w:hAnsi="Times New Roman" w:cs="Times New Roman"/>
          <w:sz w:val="24"/>
          <w:szCs w:val="24"/>
          <w:lang w:eastAsia="en-IN"/>
        </w:rPr>
        <w:t>the &amp;</w:t>
      </w:r>
      <w:proofErr w:type="gramEnd"/>
      <w:r w:rsidRPr="00823822">
        <w:rPr>
          <w:rFonts w:ascii="Times New Roman" w:eastAsia="Times New Roman" w:hAnsi="Times New Roman" w:cs="Times New Roman"/>
          <w:sz w:val="24"/>
          <w:szCs w:val="24"/>
          <w:lang w:eastAsia="en-IN"/>
        </w:rPr>
        <w:t xml:space="preserve"> operator as a prefix of the variable name in the </w:t>
      </w:r>
      <w:proofErr w:type="spellStart"/>
      <w:r w:rsidRPr="00823822">
        <w:rPr>
          <w:rFonts w:ascii="Times New Roman" w:eastAsia="Times New Roman" w:hAnsi="Times New Roman" w:cs="Times New Roman"/>
          <w:sz w:val="24"/>
          <w:szCs w:val="24"/>
          <w:lang w:eastAsia="en-IN"/>
        </w:rPr>
        <w:t>scanf</w:t>
      </w:r>
      <w:proofErr w:type="spellEnd"/>
      <w:r w:rsidRPr="00823822">
        <w:rPr>
          <w:rFonts w:ascii="Times New Roman" w:eastAsia="Times New Roman" w:hAnsi="Times New Roman" w:cs="Times New Roman"/>
          <w:sz w:val="24"/>
          <w:szCs w:val="24"/>
          <w:lang w:eastAsia="en-IN"/>
        </w:rPr>
        <w:t xml:space="preserve"> statement, which requires the address of the variable. This is because the variable name itself stores the address of the string variable. This will be </w:t>
      </w:r>
      <w:proofErr w:type="gramStart"/>
      <w:r w:rsidRPr="00823822">
        <w:rPr>
          <w:rFonts w:ascii="Times New Roman" w:eastAsia="Times New Roman" w:hAnsi="Times New Roman" w:cs="Times New Roman"/>
          <w:sz w:val="24"/>
          <w:szCs w:val="24"/>
          <w:lang w:eastAsia="en-IN"/>
        </w:rPr>
        <w:t>more clear</w:t>
      </w:r>
      <w:proofErr w:type="gramEnd"/>
      <w:r w:rsidRPr="00823822">
        <w:rPr>
          <w:rFonts w:ascii="Times New Roman" w:eastAsia="Times New Roman" w:hAnsi="Times New Roman" w:cs="Times New Roman"/>
          <w:sz w:val="24"/>
          <w:szCs w:val="24"/>
          <w:lang w:eastAsia="en-IN"/>
        </w:rPr>
        <w:t xml:space="preserve"> from the following figure which shows the representation of the array name in the memory.</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p>
    <w:p w:rsidR="00823822" w:rsidRPr="00823822" w:rsidRDefault="00823822" w:rsidP="00823822">
      <w:pPr>
        <w:spacing w:after="0" w:line="240" w:lineRule="auto"/>
        <w:rPr>
          <w:rFonts w:ascii="Times New Roman" w:eastAsia="Times New Roman" w:hAnsi="Times New Roman" w:cs="Times New Roman"/>
          <w:sz w:val="24"/>
          <w:szCs w:val="24"/>
          <w:lang w:eastAsia="en-IN"/>
        </w:rPr>
      </w:pPr>
    </w:p>
    <w:p w:rsidR="00823822" w:rsidRPr="00823822" w:rsidRDefault="00823822" w:rsidP="00823822">
      <w:pPr>
        <w:spacing w:after="0" w:line="240" w:lineRule="auto"/>
        <w:rPr>
          <w:rFonts w:ascii="Times New Roman" w:eastAsia="Times New Roman" w:hAnsi="Times New Roman" w:cs="Times New Roman"/>
          <w:sz w:val="24"/>
          <w:szCs w:val="24"/>
          <w:lang w:eastAsia="en-IN"/>
        </w:rPr>
      </w:pP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 xml:space="preserve">The variable name is a static pointer which stores the address of the first element of the name array </w:t>
      </w:r>
      <w:proofErr w:type="spellStart"/>
      <w:r w:rsidRPr="00823822">
        <w:rPr>
          <w:rFonts w:ascii="Times New Roman" w:eastAsia="Times New Roman" w:hAnsi="Times New Roman" w:cs="Times New Roman"/>
          <w:sz w:val="24"/>
          <w:szCs w:val="24"/>
          <w:lang w:eastAsia="en-IN"/>
        </w:rPr>
        <w:t>i.e</w:t>
      </w:r>
      <w:proofErr w:type="spellEnd"/>
      <w:r w:rsidRPr="00823822">
        <w:rPr>
          <w:rFonts w:ascii="Times New Roman" w:eastAsia="Times New Roman" w:hAnsi="Times New Roman" w:cs="Times New Roman"/>
          <w:sz w:val="24"/>
          <w:szCs w:val="24"/>
          <w:lang w:eastAsia="en-IN"/>
        </w:rPr>
        <w:t xml:space="preserve"> &amp;</w:t>
      </w:r>
      <w:proofErr w:type="gramStart"/>
      <w:r w:rsidRPr="00823822">
        <w:rPr>
          <w:rFonts w:ascii="Times New Roman" w:eastAsia="Times New Roman" w:hAnsi="Times New Roman" w:cs="Times New Roman"/>
          <w:sz w:val="24"/>
          <w:szCs w:val="24"/>
          <w:lang w:eastAsia="en-IN"/>
        </w:rPr>
        <w:t>name[</w:t>
      </w:r>
      <w:proofErr w:type="gramEnd"/>
      <w:r w:rsidRPr="00823822">
        <w:rPr>
          <w:rFonts w:ascii="Times New Roman" w:eastAsia="Times New Roman" w:hAnsi="Times New Roman" w:cs="Times New Roman"/>
          <w:sz w:val="24"/>
          <w:szCs w:val="24"/>
          <w:lang w:eastAsia="en-IN"/>
        </w:rPr>
        <w:t>0]. A static pointer means it cannot be reassigned with a new value.</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From the above discussion it is obvious that a string variable requires only the starting address of the memory location where the string constant is located, because the end of the string is always indicated by the null character (\0).</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 xml:space="preserve">To appreciate how this fact is utilized, look at the following example, where characters are read one by one from the console and stored in a </w:t>
      </w:r>
      <w:proofErr w:type="spellStart"/>
      <w:r w:rsidRPr="00823822">
        <w:rPr>
          <w:rFonts w:ascii="Times New Roman" w:eastAsia="Times New Roman" w:hAnsi="Times New Roman" w:cs="Times New Roman"/>
          <w:sz w:val="24"/>
          <w:szCs w:val="24"/>
          <w:lang w:eastAsia="en-IN"/>
        </w:rPr>
        <w:t>characer</w:t>
      </w:r>
      <w:proofErr w:type="spellEnd"/>
      <w:r w:rsidRPr="00823822">
        <w:rPr>
          <w:rFonts w:ascii="Times New Roman" w:eastAsia="Times New Roman" w:hAnsi="Times New Roman" w:cs="Times New Roman"/>
          <w:sz w:val="24"/>
          <w:szCs w:val="24"/>
          <w:lang w:eastAsia="en-IN"/>
        </w:rPr>
        <w:t xml:space="preserve"> array.</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#include &lt;</w:t>
      </w:r>
      <w:proofErr w:type="spellStart"/>
      <w:r w:rsidRPr="00823822">
        <w:rPr>
          <w:rFonts w:ascii="Times New Roman" w:eastAsia="Times New Roman" w:hAnsi="Times New Roman" w:cs="Times New Roman"/>
          <w:sz w:val="24"/>
          <w:szCs w:val="24"/>
          <w:lang w:eastAsia="en-IN"/>
        </w:rPr>
        <w:t>stdio.h</w:t>
      </w:r>
      <w:proofErr w:type="spellEnd"/>
      <w:r w:rsidRPr="00823822">
        <w:rPr>
          <w:rFonts w:ascii="Times New Roman" w:eastAsia="Times New Roman" w:hAnsi="Times New Roman" w:cs="Times New Roman"/>
          <w:sz w:val="24"/>
          <w:szCs w:val="24"/>
          <w:lang w:eastAsia="en-IN"/>
        </w:rPr>
        <w:t xml:space="preserve">&gt; </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w:t>
      </w:r>
      <w:proofErr w:type="gramStart"/>
      <w:r w:rsidRPr="00823822">
        <w:rPr>
          <w:rFonts w:ascii="Times New Roman" w:eastAsia="Times New Roman" w:hAnsi="Times New Roman" w:cs="Times New Roman"/>
          <w:sz w:val="24"/>
          <w:szCs w:val="24"/>
          <w:lang w:eastAsia="en-IN"/>
        </w:rPr>
        <w:t>define  size</w:t>
      </w:r>
      <w:proofErr w:type="gramEnd"/>
      <w:r w:rsidRPr="00823822">
        <w:rPr>
          <w:rFonts w:ascii="Times New Roman" w:eastAsia="Times New Roman" w:hAnsi="Times New Roman" w:cs="Times New Roman"/>
          <w:sz w:val="24"/>
          <w:szCs w:val="24"/>
          <w:lang w:eastAsia="en-IN"/>
        </w:rPr>
        <w:t xml:space="preserve">  100 </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proofErr w:type="gramStart"/>
      <w:r w:rsidRPr="00823822">
        <w:rPr>
          <w:rFonts w:ascii="Times New Roman" w:eastAsia="Times New Roman" w:hAnsi="Times New Roman" w:cs="Times New Roman"/>
          <w:sz w:val="24"/>
          <w:szCs w:val="24"/>
          <w:lang w:eastAsia="en-IN"/>
        </w:rPr>
        <w:t>char</w:t>
      </w:r>
      <w:proofErr w:type="gramEnd"/>
      <w:r w:rsidRPr="00823822">
        <w:rPr>
          <w:rFonts w:ascii="Times New Roman" w:eastAsia="Times New Roman" w:hAnsi="Times New Roman" w:cs="Times New Roman"/>
          <w:sz w:val="24"/>
          <w:szCs w:val="24"/>
          <w:lang w:eastAsia="en-IN"/>
        </w:rPr>
        <w:t xml:space="preserve"> name[size];</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p>
    <w:p w:rsidR="00823822" w:rsidRPr="00823822" w:rsidRDefault="00823822" w:rsidP="00823822">
      <w:pPr>
        <w:spacing w:after="0" w:line="240" w:lineRule="auto"/>
        <w:rPr>
          <w:rFonts w:ascii="Times New Roman" w:eastAsia="Times New Roman" w:hAnsi="Times New Roman" w:cs="Times New Roman"/>
          <w:sz w:val="24"/>
          <w:szCs w:val="24"/>
          <w:lang w:eastAsia="en-IN"/>
        </w:rPr>
      </w:pPr>
      <w:proofErr w:type="gramStart"/>
      <w:r w:rsidRPr="00823822">
        <w:rPr>
          <w:rFonts w:ascii="Times New Roman" w:eastAsia="Times New Roman" w:hAnsi="Times New Roman" w:cs="Times New Roman"/>
          <w:sz w:val="24"/>
          <w:szCs w:val="24"/>
          <w:lang w:eastAsia="en-IN"/>
        </w:rPr>
        <w:t>main()</w:t>
      </w:r>
      <w:proofErr w:type="gramEnd"/>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r>
      <w:proofErr w:type="spellStart"/>
      <w:proofErr w:type="gramStart"/>
      <w:r w:rsidRPr="00823822">
        <w:rPr>
          <w:rFonts w:ascii="Times New Roman" w:eastAsia="Times New Roman" w:hAnsi="Times New Roman" w:cs="Times New Roman"/>
          <w:sz w:val="24"/>
          <w:szCs w:val="24"/>
          <w:lang w:eastAsia="en-IN"/>
        </w:rPr>
        <w:t>int</w:t>
      </w:r>
      <w:proofErr w:type="spellEnd"/>
      <w:proofErr w:type="gramEnd"/>
      <w:r w:rsidRPr="00823822">
        <w:rPr>
          <w:rFonts w:ascii="Times New Roman" w:eastAsia="Times New Roman" w:hAnsi="Times New Roman" w:cs="Times New Roman"/>
          <w:sz w:val="24"/>
          <w:szCs w:val="24"/>
          <w:lang w:eastAsia="en-IN"/>
        </w:rPr>
        <w:t xml:space="preserve"> count = 0;</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r>
      <w:proofErr w:type="gramStart"/>
      <w:r w:rsidRPr="00823822">
        <w:rPr>
          <w:rFonts w:ascii="Times New Roman" w:eastAsia="Times New Roman" w:hAnsi="Times New Roman" w:cs="Times New Roman"/>
          <w:sz w:val="24"/>
          <w:szCs w:val="24"/>
          <w:lang w:eastAsia="en-IN"/>
        </w:rPr>
        <w:t>char</w:t>
      </w:r>
      <w:proofErr w:type="gramEnd"/>
      <w:r w:rsidRPr="00823822">
        <w:rPr>
          <w:rFonts w:ascii="Times New Roman" w:eastAsia="Times New Roman" w:hAnsi="Times New Roman" w:cs="Times New Roman"/>
          <w:sz w:val="24"/>
          <w:szCs w:val="24"/>
          <w:lang w:eastAsia="en-IN"/>
        </w:rPr>
        <w:t xml:space="preserve"> c; </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r>
      <w:proofErr w:type="gramStart"/>
      <w:r w:rsidRPr="00823822">
        <w:rPr>
          <w:rFonts w:ascii="Times New Roman" w:eastAsia="Times New Roman" w:hAnsi="Times New Roman" w:cs="Times New Roman"/>
          <w:sz w:val="24"/>
          <w:szCs w:val="24"/>
          <w:lang w:eastAsia="en-IN"/>
        </w:rPr>
        <w:t>while(</w:t>
      </w:r>
      <w:proofErr w:type="gramEnd"/>
      <w:r w:rsidRPr="00823822">
        <w:rPr>
          <w:rFonts w:ascii="Times New Roman" w:eastAsia="Times New Roman" w:hAnsi="Times New Roman" w:cs="Times New Roman"/>
          <w:sz w:val="24"/>
          <w:szCs w:val="24"/>
          <w:lang w:eastAsia="en-IN"/>
        </w:rPr>
        <w:t xml:space="preserve">(c = </w:t>
      </w:r>
      <w:proofErr w:type="spellStart"/>
      <w:r w:rsidRPr="00823822">
        <w:rPr>
          <w:rFonts w:ascii="Times New Roman" w:eastAsia="Times New Roman" w:hAnsi="Times New Roman" w:cs="Times New Roman"/>
          <w:sz w:val="24"/>
          <w:szCs w:val="24"/>
          <w:lang w:eastAsia="en-IN"/>
        </w:rPr>
        <w:t>getchar</w:t>
      </w:r>
      <w:proofErr w:type="spellEnd"/>
      <w:r w:rsidRPr="00823822">
        <w:rPr>
          <w:rFonts w:ascii="Times New Roman" w:eastAsia="Times New Roman" w:hAnsi="Times New Roman" w:cs="Times New Roman"/>
          <w:sz w:val="24"/>
          <w:szCs w:val="24"/>
          <w:lang w:eastAsia="en-IN"/>
        </w:rPr>
        <w:t>()) != '\n')</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t>{</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lastRenderedPageBreak/>
        <w:tab/>
      </w:r>
      <w:r w:rsidRPr="00823822">
        <w:rPr>
          <w:rFonts w:ascii="Times New Roman" w:eastAsia="Times New Roman" w:hAnsi="Times New Roman" w:cs="Times New Roman"/>
          <w:sz w:val="24"/>
          <w:szCs w:val="24"/>
          <w:lang w:eastAsia="en-IN"/>
        </w:rPr>
        <w:tab/>
      </w:r>
      <w:proofErr w:type="gramStart"/>
      <w:r w:rsidRPr="00823822">
        <w:rPr>
          <w:rFonts w:ascii="Times New Roman" w:eastAsia="Times New Roman" w:hAnsi="Times New Roman" w:cs="Times New Roman"/>
          <w:sz w:val="24"/>
          <w:szCs w:val="24"/>
          <w:lang w:eastAsia="en-IN"/>
        </w:rPr>
        <w:t>name[</w:t>
      </w:r>
      <w:proofErr w:type="gramEnd"/>
      <w:r w:rsidRPr="00823822">
        <w:rPr>
          <w:rFonts w:ascii="Times New Roman" w:eastAsia="Times New Roman" w:hAnsi="Times New Roman" w:cs="Times New Roman"/>
          <w:sz w:val="24"/>
          <w:szCs w:val="24"/>
          <w:lang w:eastAsia="en-IN"/>
        </w:rPr>
        <w:t>count] = c;</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r>
      <w:r w:rsidRPr="00823822">
        <w:rPr>
          <w:rFonts w:ascii="Times New Roman" w:eastAsia="Times New Roman" w:hAnsi="Times New Roman" w:cs="Times New Roman"/>
          <w:sz w:val="24"/>
          <w:szCs w:val="24"/>
          <w:lang w:eastAsia="en-IN"/>
        </w:rPr>
        <w:tab/>
        <w:t xml:space="preserve">++count; </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t>}</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r>
      <w:proofErr w:type="gramStart"/>
      <w:r w:rsidRPr="00823822">
        <w:rPr>
          <w:rFonts w:ascii="Times New Roman" w:eastAsia="Times New Roman" w:hAnsi="Times New Roman" w:cs="Times New Roman"/>
          <w:sz w:val="24"/>
          <w:szCs w:val="24"/>
          <w:lang w:eastAsia="en-IN"/>
        </w:rPr>
        <w:t>name[</w:t>
      </w:r>
      <w:proofErr w:type="gramEnd"/>
      <w:r w:rsidRPr="00823822">
        <w:rPr>
          <w:rFonts w:ascii="Times New Roman" w:eastAsia="Times New Roman" w:hAnsi="Times New Roman" w:cs="Times New Roman"/>
          <w:sz w:val="24"/>
          <w:szCs w:val="24"/>
          <w:lang w:eastAsia="en-IN"/>
        </w:rPr>
        <w:t xml:space="preserve"> count] = '\0';</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p>
    <w:p w:rsidR="00823822" w:rsidRPr="009933ED" w:rsidRDefault="00823822" w:rsidP="00823822">
      <w:pPr>
        <w:spacing w:after="0" w:line="240" w:lineRule="auto"/>
        <w:rPr>
          <w:rFonts w:ascii="Times New Roman" w:eastAsia="Times New Roman" w:hAnsi="Times New Roman" w:cs="Times New Roman"/>
          <w:b/>
          <w:sz w:val="28"/>
          <w:szCs w:val="24"/>
          <w:lang w:eastAsia="en-IN"/>
        </w:rPr>
      </w:pPr>
    </w:p>
    <w:p w:rsidR="00823822" w:rsidRPr="009933ED" w:rsidRDefault="00823822" w:rsidP="00823822">
      <w:pPr>
        <w:spacing w:after="0" w:line="240" w:lineRule="auto"/>
        <w:rPr>
          <w:rFonts w:ascii="Times New Roman" w:eastAsia="Times New Roman" w:hAnsi="Times New Roman" w:cs="Times New Roman"/>
          <w:b/>
          <w:sz w:val="28"/>
          <w:szCs w:val="24"/>
          <w:lang w:eastAsia="en-IN"/>
        </w:rPr>
      </w:pPr>
      <w:r w:rsidRPr="009933ED">
        <w:rPr>
          <w:rFonts w:ascii="Times New Roman" w:eastAsia="Times New Roman" w:hAnsi="Times New Roman" w:cs="Times New Roman"/>
          <w:b/>
          <w:sz w:val="28"/>
          <w:szCs w:val="24"/>
          <w:lang w:eastAsia="en-IN"/>
        </w:rPr>
        <w:t>Passing array to a function</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An array name can be used as an argument to a function, thus permitting the entire array to be passed to the invoked function. The array name must appear by itself (without brackets or subscript) as an actual argument during the function call. The function's formal parameter is also written in the same manner, though it must be declared as an array within the formal parameter declaration. When a one dimensional array is used as a formal parameter, in the function declaration array name is written with a pair of empty square brackets. The size of an array is not specified within the formal parameter declaration. Since array name identifies the address of the first element, specifying array name as a parameter to a function essentially implements call by reference mode of parameter transfer.</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Example:</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proofErr w:type="gramStart"/>
      <w:r w:rsidRPr="00823822">
        <w:rPr>
          <w:rFonts w:ascii="Times New Roman" w:eastAsia="Times New Roman" w:hAnsi="Times New Roman" w:cs="Times New Roman"/>
          <w:sz w:val="24"/>
          <w:szCs w:val="24"/>
          <w:lang w:eastAsia="en-IN"/>
        </w:rPr>
        <w:t>A C program to read a set of numbers and sort them.</w:t>
      </w:r>
      <w:proofErr w:type="gramEnd"/>
      <w:r w:rsidRPr="00823822">
        <w:rPr>
          <w:rFonts w:ascii="Times New Roman" w:eastAsia="Times New Roman" w:hAnsi="Times New Roman" w:cs="Times New Roman"/>
          <w:sz w:val="24"/>
          <w:szCs w:val="24"/>
          <w:lang w:eastAsia="en-IN"/>
        </w:rPr>
        <w:t xml:space="preserve"> It sorts a one dimensional integer array in ascending order.</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#include &lt;</w:t>
      </w:r>
      <w:proofErr w:type="spellStart"/>
      <w:r w:rsidRPr="00823822">
        <w:rPr>
          <w:rFonts w:ascii="Times New Roman" w:eastAsia="Times New Roman" w:hAnsi="Times New Roman" w:cs="Times New Roman"/>
          <w:sz w:val="24"/>
          <w:szCs w:val="24"/>
          <w:lang w:eastAsia="en-IN"/>
        </w:rPr>
        <w:t>stdio.h</w:t>
      </w:r>
      <w:proofErr w:type="spellEnd"/>
      <w:r w:rsidRPr="00823822">
        <w:rPr>
          <w:rFonts w:ascii="Times New Roman" w:eastAsia="Times New Roman" w:hAnsi="Times New Roman" w:cs="Times New Roman"/>
          <w:sz w:val="24"/>
          <w:szCs w:val="24"/>
          <w:lang w:eastAsia="en-IN"/>
        </w:rPr>
        <w:t xml:space="preserve">&gt; </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w:t>
      </w:r>
      <w:proofErr w:type="gramStart"/>
      <w:r w:rsidRPr="00823822">
        <w:rPr>
          <w:rFonts w:ascii="Times New Roman" w:eastAsia="Times New Roman" w:hAnsi="Times New Roman" w:cs="Times New Roman"/>
          <w:sz w:val="24"/>
          <w:szCs w:val="24"/>
          <w:lang w:eastAsia="en-IN"/>
        </w:rPr>
        <w:t>define  dimension</w:t>
      </w:r>
      <w:proofErr w:type="gramEnd"/>
      <w:r w:rsidRPr="00823822">
        <w:rPr>
          <w:rFonts w:ascii="Times New Roman" w:eastAsia="Times New Roman" w:hAnsi="Times New Roman" w:cs="Times New Roman"/>
          <w:sz w:val="24"/>
          <w:szCs w:val="24"/>
          <w:lang w:eastAsia="en-IN"/>
        </w:rPr>
        <w:t xml:space="preserve">  100</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p>
    <w:p w:rsidR="00823822" w:rsidRPr="00823822" w:rsidRDefault="00823822" w:rsidP="00823822">
      <w:pPr>
        <w:spacing w:after="0" w:line="240" w:lineRule="auto"/>
        <w:rPr>
          <w:rFonts w:ascii="Times New Roman" w:eastAsia="Times New Roman" w:hAnsi="Times New Roman" w:cs="Times New Roman"/>
          <w:sz w:val="24"/>
          <w:szCs w:val="24"/>
          <w:lang w:eastAsia="en-IN"/>
        </w:rPr>
      </w:pPr>
      <w:proofErr w:type="gramStart"/>
      <w:r w:rsidRPr="00823822">
        <w:rPr>
          <w:rFonts w:ascii="Times New Roman" w:eastAsia="Times New Roman" w:hAnsi="Times New Roman" w:cs="Times New Roman"/>
          <w:sz w:val="24"/>
          <w:szCs w:val="24"/>
          <w:lang w:eastAsia="en-IN"/>
        </w:rPr>
        <w:t>main()</w:t>
      </w:r>
      <w:proofErr w:type="gramEnd"/>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r>
      <w:proofErr w:type="spellStart"/>
      <w:proofErr w:type="gramStart"/>
      <w:r w:rsidRPr="00823822">
        <w:rPr>
          <w:rFonts w:ascii="Times New Roman" w:eastAsia="Times New Roman" w:hAnsi="Times New Roman" w:cs="Times New Roman"/>
          <w:sz w:val="24"/>
          <w:szCs w:val="24"/>
          <w:lang w:eastAsia="en-IN"/>
        </w:rPr>
        <w:t>int</w:t>
      </w:r>
      <w:proofErr w:type="spellEnd"/>
      <w:proofErr w:type="gramEnd"/>
      <w:r w:rsidRPr="00823822">
        <w:rPr>
          <w:rFonts w:ascii="Times New Roman" w:eastAsia="Times New Roman" w:hAnsi="Times New Roman" w:cs="Times New Roman"/>
          <w:sz w:val="24"/>
          <w:szCs w:val="24"/>
          <w:lang w:eastAsia="en-IN"/>
        </w:rPr>
        <w:t xml:space="preserve"> i, k, data[dimension];</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r>
      <w:proofErr w:type="gramStart"/>
      <w:r w:rsidRPr="00823822">
        <w:rPr>
          <w:rFonts w:ascii="Times New Roman" w:eastAsia="Times New Roman" w:hAnsi="Times New Roman" w:cs="Times New Roman"/>
          <w:sz w:val="24"/>
          <w:szCs w:val="24"/>
          <w:lang w:eastAsia="en-IN"/>
        </w:rPr>
        <w:t>void</w:t>
      </w:r>
      <w:proofErr w:type="gramEnd"/>
      <w:r w:rsidRPr="00823822">
        <w:rPr>
          <w:rFonts w:ascii="Times New Roman" w:eastAsia="Times New Roman" w:hAnsi="Times New Roman" w:cs="Times New Roman"/>
          <w:sz w:val="24"/>
          <w:szCs w:val="24"/>
          <w:lang w:eastAsia="en-IN"/>
        </w:rPr>
        <w:t xml:space="preserve"> </w:t>
      </w:r>
      <w:proofErr w:type="spellStart"/>
      <w:r w:rsidRPr="00823822">
        <w:rPr>
          <w:rFonts w:ascii="Times New Roman" w:eastAsia="Times New Roman" w:hAnsi="Times New Roman" w:cs="Times New Roman"/>
          <w:sz w:val="24"/>
          <w:szCs w:val="24"/>
          <w:lang w:eastAsia="en-IN"/>
        </w:rPr>
        <w:t>bubble_sort</w:t>
      </w:r>
      <w:proofErr w:type="spellEnd"/>
      <w:r w:rsidRPr="00823822">
        <w:rPr>
          <w:rFonts w:ascii="Times New Roman" w:eastAsia="Times New Roman" w:hAnsi="Times New Roman" w:cs="Times New Roman"/>
          <w:sz w:val="24"/>
          <w:szCs w:val="24"/>
          <w:lang w:eastAsia="en-IN"/>
        </w:rPr>
        <w:t>(</w:t>
      </w:r>
      <w:proofErr w:type="spellStart"/>
      <w:r w:rsidRPr="00823822">
        <w:rPr>
          <w:rFonts w:ascii="Times New Roman" w:eastAsia="Times New Roman" w:hAnsi="Times New Roman" w:cs="Times New Roman"/>
          <w:sz w:val="24"/>
          <w:szCs w:val="24"/>
          <w:lang w:eastAsia="en-IN"/>
        </w:rPr>
        <w:t>int</w:t>
      </w:r>
      <w:proofErr w:type="spellEnd"/>
      <w:r w:rsidRPr="00823822">
        <w:rPr>
          <w:rFonts w:ascii="Times New Roman" w:eastAsia="Times New Roman" w:hAnsi="Times New Roman" w:cs="Times New Roman"/>
          <w:sz w:val="24"/>
          <w:szCs w:val="24"/>
          <w:lang w:eastAsia="en-IN"/>
        </w:rPr>
        <w:t xml:space="preserve"> </w:t>
      </w:r>
      <w:proofErr w:type="spellStart"/>
      <w:r w:rsidRPr="00823822">
        <w:rPr>
          <w:rFonts w:ascii="Times New Roman" w:eastAsia="Times New Roman" w:hAnsi="Times New Roman" w:cs="Times New Roman"/>
          <w:sz w:val="24"/>
          <w:szCs w:val="24"/>
          <w:lang w:eastAsia="en-IN"/>
        </w:rPr>
        <w:t>m,int</w:t>
      </w:r>
      <w:proofErr w:type="spellEnd"/>
      <w:r w:rsidRPr="00823822">
        <w:rPr>
          <w:rFonts w:ascii="Times New Roman" w:eastAsia="Times New Roman" w:hAnsi="Times New Roman" w:cs="Times New Roman"/>
          <w:sz w:val="24"/>
          <w:szCs w:val="24"/>
          <w:lang w:eastAsia="en-IN"/>
        </w:rPr>
        <w:t xml:space="preserve"> a[]);</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r>
      <w:proofErr w:type="gramStart"/>
      <w:r w:rsidRPr="00823822">
        <w:rPr>
          <w:rFonts w:ascii="Times New Roman" w:eastAsia="Times New Roman" w:hAnsi="Times New Roman" w:cs="Times New Roman"/>
          <w:sz w:val="24"/>
          <w:szCs w:val="24"/>
          <w:lang w:eastAsia="en-IN"/>
        </w:rPr>
        <w:t>void</w:t>
      </w:r>
      <w:proofErr w:type="gramEnd"/>
      <w:r w:rsidRPr="00823822">
        <w:rPr>
          <w:rFonts w:ascii="Times New Roman" w:eastAsia="Times New Roman" w:hAnsi="Times New Roman" w:cs="Times New Roman"/>
          <w:sz w:val="24"/>
          <w:szCs w:val="24"/>
          <w:lang w:eastAsia="en-IN"/>
        </w:rPr>
        <w:t xml:space="preserve"> </w:t>
      </w:r>
      <w:proofErr w:type="spellStart"/>
      <w:r w:rsidRPr="00823822">
        <w:rPr>
          <w:rFonts w:ascii="Times New Roman" w:eastAsia="Times New Roman" w:hAnsi="Times New Roman" w:cs="Times New Roman"/>
          <w:sz w:val="24"/>
          <w:szCs w:val="24"/>
          <w:lang w:eastAsia="en-IN"/>
        </w:rPr>
        <w:t>read_data</w:t>
      </w:r>
      <w:proofErr w:type="spellEnd"/>
      <w:r w:rsidRPr="00823822">
        <w:rPr>
          <w:rFonts w:ascii="Times New Roman" w:eastAsia="Times New Roman" w:hAnsi="Times New Roman" w:cs="Times New Roman"/>
          <w:sz w:val="24"/>
          <w:szCs w:val="24"/>
          <w:lang w:eastAsia="en-IN"/>
        </w:rPr>
        <w:t>(</w:t>
      </w:r>
      <w:proofErr w:type="spellStart"/>
      <w:r w:rsidRPr="00823822">
        <w:rPr>
          <w:rFonts w:ascii="Times New Roman" w:eastAsia="Times New Roman" w:hAnsi="Times New Roman" w:cs="Times New Roman"/>
          <w:sz w:val="24"/>
          <w:szCs w:val="24"/>
          <w:lang w:eastAsia="en-IN"/>
        </w:rPr>
        <w:t>int</w:t>
      </w:r>
      <w:proofErr w:type="spellEnd"/>
      <w:r w:rsidRPr="00823822">
        <w:rPr>
          <w:rFonts w:ascii="Times New Roman" w:eastAsia="Times New Roman" w:hAnsi="Times New Roman" w:cs="Times New Roman"/>
          <w:sz w:val="24"/>
          <w:szCs w:val="24"/>
          <w:lang w:eastAsia="en-IN"/>
        </w:rPr>
        <w:t xml:space="preserve"> n, </w:t>
      </w:r>
      <w:proofErr w:type="spellStart"/>
      <w:r w:rsidRPr="00823822">
        <w:rPr>
          <w:rFonts w:ascii="Times New Roman" w:eastAsia="Times New Roman" w:hAnsi="Times New Roman" w:cs="Times New Roman"/>
          <w:sz w:val="24"/>
          <w:szCs w:val="24"/>
          <w:lang w:eastAsia="en-IN"/>
        </w:rPr>
        <w:t>int</w:t>
      </w:r>
      <w:proofErr w:type="spellEnd"/>
      <w:r w:rsidRPr="00823822">
        <w:rPr>
          <w:rFonts w:ascii="Times New Roman" w:eastAsia="Times New Roman" w:hAnsi="Times New Roman" w:cs="Times New Roman"/>
          <w:sz w:val="24"/>
          <w:szCs w:val="24"/>
          <w:lang w:eastAsia="en-IN"/>
        </w:rPr>
        <w:t xml:space="preserve"> x[]);</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r>
      <w:proofErr w:type="spellStart"/>
      <w:proofErr w:type="gramStart"/>
      <w:r w:rsidRPr="00823822">
        <w:rPr>
          <w:rFonts w:ascii="Times New Roman" w:eastAsia="Times New Roman" w:hAnsi="Times New Roman" w:cs="Times New Roman"/>
          <w:sz w:val="24"/>
          <w:szCs w:val="24"/>
          <w:lang w:eastAsia="en-IN"/>
        </w:rPr>
        <w:t>printf</w:t>
      </w:r>
      <w:proofErr w:type="spellEnd"/>
      <w:r w:rsidRPr="00823822">
        <w:rPr>
          <w:rFonts w:ascii="Times New Roman" w:eastAsia="Times New Roman" w:hAnsi="Times New Roman" w:cs="Times New Roman"/>
          <w:sz w:val="24"/>
          <w:szCs w:val="24"/>
          <w:lang w:eastAsia="en-IN"/>
        </w:rPr>
        <w:t>(</w:t>
      </w:r>
      <w:proofErr w:type="gramEnd"/>
      <w:r w:rsidRPr="00823822">
        <w:rPr>
          <w:rFonts w:ascii="Times New Roman" w:eastAsia="Times New Roman" w:hAnsi="Times New Roman" w:cs="Times New Roman"/>
          <w:sz w:val="24"/>
          <w:szCs w:val="24"/>
          <w:lang w:eastAsia="en-IN"/>
        </w:rPr>
        <w:t>"\</w:t>
      </w:r>
      <w:proofErr w:type="spellStart"/>
      <w:r w:rsidRPr="00823822">
        <w:rPr>
          <w:rFonts w:ascii="Times New Roman" w:eastAsia="Times New Roman" w:hAnsi="Times New Roman" w:cs="Times New Roman"/>
          <w:sz w:val="24"/>
          <w:szCs w:val="24"/>
          <w:lang w:eastAsia="en-IN"/>
        </w:rPr>
        <w:t>nEnter</w:t>
      </w:r>
      <w:proofErr w:type="spellEnd"/>
      <w:r w:rsidRPr="00823822">
        <w:rPr>
          <w:rFonts w:ascii="Times New Roman" w:eastAsia="Times New Roman" w:hAnsi="Times New Roman" w:cs="Times New Roman"/>
          <w:sz w:val="24"/>
          <w:szCs w:val="24"/>
          <w:lang w:eastAsia="en-IN"/>
        </w:rPr>
        <w:t xml:space="preserve"> the number of elements to be sorted: ");</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r>
      <w:proofErr w:type="spellStart"/>
      <w:proofErr w:type="gramStart"/>
      <w:r w:rsidRPr="00823822">
        <w:rPr>
          <w:rFonts w:ascii="Times New Roman" w:eastAsia="Times New Roman" w:hAnsi="Times New Roman" w:cs="Times New Roman"/>
          <w:sz w:val="24"/>
          <w:szCs w:val="24"/>
          <w:lang w:eastAsia="en-IN"/>
        </w:rPr>
        <w:t>scanf</w:t>
      </w:r>
      <w:proofErr w:type="spellEnd"/>
      <w:r w:rsidRPr="00823822">
        <w:rPr>
          <w:rFonts w:ascii="Times New Roman" w:eastAsia="Times New Roman" w:hAnsi="Times New Roman" w:cs="Times New Roman"/>
          <w:sz w:val="24"/>
          <w:szCs w:val="24"/>
          <w:lang w:eastAsia="en-IN"/>
        </w:rPr>
        <w:t>(</w:t>
      </w:r>
      <w:proofErr w:type="gramEnd"/>
      <w:r w:rsidRPr="00823822">
        <w:rPr>
          <w:rFonts w:ascii="Times New Roman" w:eastAsia="Times New Roman" w:hAnsi="Times New Roman" w:cs="Times New Roman"/>
          <w:sz w:val="24"/>
          <w:szCs w:val="24"/>
          <w:lang w:eastAsia="en-IN"/>
        </w:rPr>
        <w:t xml:space="preserve">"%d", &amp;k); </w:t>
      </w:r>
      <w:proofErr w:type="spellStart"/>
      <w:r w:rsidRPr="00823822">
        <w:rPr>
          <w:rFonts w:ascii="Times New Roman" w:eastAsia="Times New Roman" w:hAnsi="Times New Roman" w:cs="Times New Roman"/>
          <w:sz w:val="24"/>
          <w:szCs w:val="24"/>
          <w:lang w:eastAsia="en-IN"/>
        </w:rPr>
        <w:t>fflush</w:t>
      </w:r>
      <w:proofErr w:type="spellEnd"/>
      <w:r w:rsidRPr="00823822">
        <w:rPr>
          <w:rFonts w:ascii="Times New Roman" w:eastAsia="Times New Roman" w:hAnsi="Times New Roman" w:cs="Times New Roman"/>
          <w:sz w:val="24"/>
          <w:szCs w:val="24"/>
          <w:lang w:eastAsia="en-IN"/>
        </w:rPr>
        <w:t>(</w:t>
      </w:r>
      <w:proofErr w:type="spellStart"/>
      <w:r w:rsidRPr="00823822">
        <w:rPr>
          <w:rFonts w:ascii="Times New Roman" w:eastAsia="Times New Roman" w:hAnsi="Times New Roman" w:cs="Times New Roman"/>
          <w:sz w:val="24"/>
          <w:szCs w:val="24"/>
          <w:lang w:eastAsia="en-IN"/>
        </w:rPr>
        <w:t>stdin</w:t>
      </w:r>
      <w:proofErr w:type="spellEnd"/>
      <w:r w:rsidRPr="00823822">
        <w:rPr>
          <w:rFonts w:ascii="Times New Roman" w:eastAsia="Times New Roman" w:hAnsi="Times New Roman" w:cs="Times New Roman"/>
          <w:sz w:val="24"/>
          <w:szCs w:val="24"/>
          <w:lang w:eastAsia="en-IN"/>
        </w:rPr>
        <w:t xml:space="preserve">); </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r>
      <w:proofErr w:type="spellStart"/>
      <w:r w:rsidRPr="00823822">
        <w:rPr>
          <w:rFonts w:ascii="Times New Roman" w:eastAsia="Times New Roman" w:hAnsi="Times New Roman" w:cs="Times New Roman"/>
          <w:sz w:val="24"/>
          <w:szCs w:val="24"/>
          <w:lang w:eastAsia="en-IN"/>
        </w:rPr>
        <w:t>read_</w:t>
      </w:r>
      <w:proofErr w:type="gramStart"/>
      <w:r w:rsidRPr="00823822">
        <w:rPr>
          <w:rFonts w:ascii="Times New Roman" w:eastAsia="Times New Roman" w:hAnsi="Times New Roman" w:cs="Times New Roman"/>
          <w:sz w:val="24"/>
          <w:szCs w:val="24"/>
          <w:lang w:eastAsia="en-IN"/>
        </w:rPr>
        <w:t>data</w:t>
      </w:r>
      <w:proofErr w:type="spellEnd"/>
      <w:r w:rsidRPr="00823822">
        <w:rPr>
          <w:rFonts w:ascii="Times New Roman" w:eastAsia="Times New Roman" w:hAnsi="Times New Roman" w:cs="Times New Roman"/>
          <w:sz w:val="24"/>
          <w:szCs w:val="24"/>
          <w:lang w:eastAsia="en-IN"/>
        </w:rPr>
        <w:t>(</w:t>
      </w:r>
      <w:proofErr w:type="gramEnd"/>
      <w:r w:rsidRPr="00823822">
        <w:rPr>
          <w:rFonts w:ascii="Times New Roman" w:eastAsia="Times New Roman" w:hAnsi="Times New Roman" w:cs="Times New Roman"/>
          <w:sz w:val="24"/>
          <w:szCs w:val="24"/>
          <w:lang w:eastAsia="en-IN"/>
        </w:rPr>
        <w:t>k, data);</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r>
      <w:proofErr w:type="spellStart"/>
      <w:r w:rsidRPr="00823822">
        <w:rPr>
          <w:rFonts w:ascii="Times New Roman" w:eastAsia="Times New Roman" w:hAnsi="Times New Roman" w:cs="Times New Roman"/>
          <w:sz w:val="24"/>
          <w:szCs w:val="24"/>
          <w:lang w:eastAsia="en-IN"/>
        </w:rPr>
        <w:t>bubble_</w:t>
      </w:r>
      <w:proofErr w:type="gramStart"/>
      <w:r w:rsidRPr="00823822">
        <w:rPr>
          <w:rFonts w:ascii="Times New Roman" w:eastAsia="Times New Roman" w:hAnsi="Times New Roman" w:cs="Times New Roman"/>
          <w:sz w:val="24"/>
          <w:szCs w:val="24"/>
          <w:lang w:eastAsia="en-IN"/>
        </w:rPr>
        <w:t>sort</w:t>
      </w:r>
      <w:proofErr w:type="spellEnd"/>
      <w:r w:rsidRPr="00823822">
        <w:rPr>
          <w:rFonts w:ascii="Times New Roman" w:eastAsia="Times New Roman" w:hAnsi="Times New Roman" w:cs="Times New Roman"/>
          <w:sz w:val="24"/>
          <w:szCs w:val="24"/>
          <w:lang w:eastAsia="en-IN"/>
        </w:rPr>
        <w:t>(</w:t>
      </w:r>
      <w:proofErr w:type="gramEnd"/>
      <w:r w:rsidRPr="00823822">
        <w:rPr>
          <w:rFonts w:ascii="Times New Roman" w:eastAsia="Times New Roman" w:hAnsi="Times New Roman" w:cs="Times New Roman"/>
          <w:sz w:val="24"/>
          <w:szCs w:val="24"/>
          <w:lang w:eastAsia="en-IN"/>
        </w:rPr>
        <w:t>k, data);</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r>
      <w:proofErr w:type="spellStart"/>
      <w:proofErr w:type="gramStart"/>
      <w:r w:rsidRPr="00823822">
        <w:rPr>
          <w:rFonts w:ascii="Times New Roman" w:eastAsia="Times New Roman" w:hAnsi="Times New Roman" w:cs="Times New Roman"/>
          <w:sz w:val="24"/>
          <w:szCs w:val="24"/>
          <w:lang w:eastAsia="en-IN"/>
        </w:rPr>
        <w:t>printf</w:t>
      </w:r>
      <w:proofErr w:type="spellEnd"/>
      <w:r w:rsidRPr="00823822">
        <w:rPr>
          <w:rFonts w:ascii="Times New Roman" w:eastAsia="Times New Roman" w:hAnsi="Times New Roman" w:cs="Times New Roman"/>
          <w:sz w:val="24"/>
          <w:szCs w:val="24"/>
          <w:lang w:eastAsia="en-IN"/>
        </w:rPr>
        <w:t>(</w:t>
      </w:r>
      <w:proofErr w:type="gramEnd"/>
      <w:r w:rsidRPr="00823822">
        <w:rPr>
          <w:rFonts w:ascii="Times New Roman" w:eastAsia="Times New Roman" w:hAnsi="Times New Roman" w:cs="Times New Roman"/>
          <w:sz w:val="24"/>
          <w:szCs w:val="24"/>
          <w:lang w:eastAsia="en-IN"/>
        </w:rPr>
        <w:t>"\n\</w:t>
      </w:r>
      <w:proofErr w:type="spellStart"/>
      <w:r w:rsidRPr="00823822">
        <w:rPr>
          <w:rFonts w:ascii="Times New Roman" w:eastAsia="Times New Roman" w:hAnsi="Times New Roman" w:cs="Times New Roman"/>
          <w:sz w:val="24"/>
          <w:szCs w:val="24"/>
          <w:lang w:eastAsia="en-IN"/>
        </w:rPr>
        <w:t>nSorted</w:t>
      </w:r>
      <w:proofErr w:type="spellEnd"/>
      <w:r w:rsidRPr="00823822">
        <w:rPr>
          <w:rFonts w:ascii="Times New Roman" w:eastAsia="Times New Roman" w:hAnsi="Times New Roman" w:cs="Times New Roman"/>
          <w:sz w:val="24"/>
          <w:szCs w:val="24"/>
          <w:lang w:eastAsia="en-IN"/>
        </w:rPr>
        <w:t xml:space="preserve"> data elements are:\n");</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r>
      <w:proofErr w:type="gramStart"/>
      <w:r w:rsidRPr="00823822">
        <w:rPr>
          <w:rFonts w:ascii="Times New Roman" w:eastAsia="Times New Roman" w:hAnsi="Times New Roman" w:cs="Times New Roman"/>
          <w:sz w:val="24"/>
          <w:szCs w:val="24"/>
          <w:lang w:eastAsia="en-IN"/>
        </w:rPr>
        <w:t>for(</w:t>
      </w:r>
      <w:proofErr w:type="gramEnd"/>
      <w:r w:rsidRPr="00823822">
        <w:rPr>
          <w:rFonts w:ascii="Times New Roman" w:eastAsia="Times New Roman" w:hAnsi="Times New Roman" w:cs="Times New Roman"/>
          <w:sz w:val="24"/>
          <w:szCs w:val="24"/>
          <w:lang w:eastAsia="en-IN"/>
        </w:rPr>
        <w:t>i=0; i &lt; k; i++)</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r>
      <w:r w:rsidRPr="00823822">
        <w:rPr>
          <w:rFonts w:ascii="Times New Roman" w:eastAsia="Times New Roman" w:hAnsi="Times New Roman" w:cs="Times New Roman"/>
          <w:sz w:val="24"/>
          <w:szCs w:val="24"/>
          <w:lang w:eastAsia="en-IN"/>
        </w:rPr>
        <w:tab/>
      </w:r>
      <w:proofErr w:type="spellStart"/>
      <w:proofErr w:type="gramStart"/>
      <w:r w:rsidRPr="00823822">
        <w:rPr>
          <w:rFonts w:ascii="Times New Roman" w:eastAsia="Times New Roman" w:hAnsi="Times New Roman" w:cs="Times New Roman"/>
          <w:sz w:val="24"/>
          <w:szCs w:val="24"/>
          <w:lang w:eastAsia="en-IN"/>
        </w:rPr>
        <w:t>printf</w:t>
      </w:r>
      <w:proofErr w:type="spellEnd"/>
      <w:r w:rsidRPr="00823822">
        <w:rPr>
          <w:rFonts w:ascii="Times New Roman" w:eastAsia="Times New Roman" w:hAnsi="Times New Roman" w:cs="Times New Roman"/>
          <w:sz w:val="24"/>
          <w:szCs w:val="24"/>
          <w:lang w:eastAsia="en-IN"/>
        </w:rPr>
        <w:t>(</w:t>
      </w:r>
      <w:proofErr w:type="gramEnd"/>
      <w:r w:rsidRPr="00823822">
        <w:rPr>
          <w:rFonts w:ascii="Times New Roman" w:eastAsia="Times New Roman" w:hAnsi="Times New Roman" w:cs="Times New Roman"/>
          <w:sz w:val="24"/>
          <w:szCs w:val="24"/>
          <w:lang w:eastAsia="en-IN"/>
        </w:rPr>
        <w:t xml:space="preserve">"i = %d, data = %d\n", i+1, data[i]); </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 xml:space="preserve">/* Read an array of integer */ </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proofErr w:type="gramStart"/>
      <w:r w:rsidRPr="00823822">
        <w:rPr>
          <w:rFonts w:ascii="Times New Roman" w:eastAsia="Times New Roman" w:hAnsi="Times New Roman" w:cs="Times New Roman"/>
          <w:sz w:val="24"/>
          <w:szCs w:val="24"/>
          <w:lang w:eastAsia="en-IN"/>
        </w:rPr>
        <w:t>void</w:t>
      </w:r>
      <w:proofErr w:type="gramEnd"/>
      <w:r w:rsidRPr="00823822">
        <w:rPr>
          <w:rFonts w:ascii="Times New Roman" w:eastAsia="Times New Roman" w:hAnsi="Times New Roman" w:cs="Times New Roman"/>
          <w:sz w:val="24"/>
          <w:szCs w:val="24"/>
          <w:lang w:eastAsia="en-IN"/>
        </w:rPr>
        <w:t xml:space="preserve"> </w:t>
      </w:r>
      <w:proofErr w:type="spellStart"/>
      <w:r w:rsidRPr="00823822">
        <w:rPr>
          <w:rFonts w:ascii="Times New Roman" w:eastAsia="Times New Roman" w:hAnsi="Times New Roman" w:cs="Times New Roman"/>
          <w:sz w:val="24"/>
          <w:szCs w:val="24"/>
          <w:lang w:eastAsia="en-IN"/>
        </w:rPr>
        <w:t>read_data</w:t>
      </w:r>
      <w:proofErr w:type="spellEnd"/>
      <w:r w:rsidRPr="00823822">
        <w:rPr>
          <w:rFonts w:ascii="Times New Roman" w:eastAsia="Times New Roman" w:hAnsi="Times New Roman" w:cs="Times New Roman"/>
          <w:sz w:val="24"/>
          <w:szCs w:val="24"/>
          <w:lang w:eastAsia="en-IN"/>
        </w:rPr>
        <w:t>(</w:t>
      </w:r>
      <w:proofErr w:type="spellStart"/>
      <w:r w:rsidRPr="00823822">
        <w:rPr>
          <w:rFonts w:ascii="Times New Roman" w:eastAsia="Times New Roman" w:hAnsi="Times New Roman" w:cs="Times New Roman"/>
          <w:sz w:val="24"/>
          <w:szCs w:val="24"/>
          <w:lang w:eastAsia="en-IN"/>
        </w:rPr>
        <w:t>int</w:t>
      </w:r>
      <w:proofErr w:type="spellEnd"/>
      <w:r w:rsidRPr="00823822">
        <w:rPr>
          <w:rFonts w:ascii="Times New Roman" w:eastAsia="Times New Roman" w:hAnsi="Times New Roman" w:cs="Times New Roman"/>
          <w:sz w:val="24"/>
          <w:szCs w:val="24"/>
          <w:lang w:eastAsia="en-IN"/>
        </w:rPr>
        <w:t xml:space="preserve"> n, </w:t>
      </w:r>
      <w:proofErr w:type="spellStart"/>
      <w:r w:rsidRPr="00823822">
        <w:rPr>
          <w:rFonts w:ascii="Times New Roman" w:eastAsia="Times New Roman" w:hAnsi="Times New Roman" w:cs="Times New Roman"/>
          <w:sz w:val="24"/>
          <w:szCs w:val="24"/>
          <w:lang w:eastAsia="en-IN"/>
        </w:rPr>
        <w:t>int</w:t>
      </w:r>
      <w:proofErr w:type="spellEnd"/>
      <w:r w:rsidRPr="00823822">
        <w:rPr>
          <w:rFonts w:ascii="Times New Roman" w:eastAsia="Times New Roman" w:hAnsi="Times New Roman" w:cs="Times New Roman"/>
          <w:sz w:val="24"/>
          <w:szCs w:val="24"/>
          <w:lang w:eastAsia="en-IN"/>
        </w:rPr>
        <w:t xml:space="preserve"> x[])</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r>
      <w:proofErr w:type="spellStart"/>
      <w:proofErr w:type="gramStart"/>
      <w:r w:rsidRPr="00823822">
        <w:rPr>
          <w:rFonts w:ascii="Times New Roman" w:eastAsia="Times New Roman" w:hAnsi="Times New Roman" w:cs="Times New Roman"/>
          <w:sz w:val="24"/>
          <w:szCs w:val="24"/>
          <w:lang w:eastAsia="en-IN"/>
        </w:rPr>
        <w:t>int</w:t>
      </w:r>
      <w:proofErr w:type="spellEnd"/>
      <w:proofErr w:type="gramEnd"/>
      <w:r w:rsidRPr="00823822">
        <w:rPr>
          <w:rFonts w:ascii="Times New Roman" w:eastAsia="Times New Roman" w:hAnsi="Times New Roman" w:cs="Times New Roman"/>
          <w:sz w:val="24"/>
          <w:szCs w:val="24"/>
          <w:lang w:eastAsia="en-IN"/>
        </w:rPr>
        <w:t xml:space="preserve"> j; </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r>
      <w:proofErr w:type="gramStart"/>
      <w:r w:rsidRPr="00823822">
        <w:rPr>
          <w:rFonts w:ascii="Times New Roman" w:eastAsia="Times New Roman" w:hAnsi="Times New Roman" w:cs="Times New Roman"/>
          <w:sz w:val="24"/>
          <w:szCs w:val="24"/>
          <w:lang w:eastAsia="en-IN"/>
        </w:rPr>
        <w:t>for(</w:t>
      </w:r>
      <w:proofErr w:type="gramEnd"/>
      <w:r w:rsidRPr="00823822">
        <w:rPr>
          <w:rFonts w:ascii="Times New Roman" w:eastAsia="Times New Roman" w:hAnsi="Times New Roman" w:cs="Times New Roman"/>
          <w:sz w:val="24"/>
          <w:szCs w:val="24"/>
          <w:lang w:eastAsia="en-IN"/>
        </w:rPr>
        <w:t>j=0; j &lt; n ; j++)</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t>{</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r>
      <w:r w:rsidRPr="00823822">
        <w:rPr>
          <w:rFonts w:ascii="Times New Roman" w:eastAsia="Times New Roman" w:hAnsi="Times New Roman" w:cs="Times New Roman"/>
          <w:sz w:val="24"/>
          <w:szCs w:val="24"/>
          <w:lang w:eastAsia="en-IN"/>
        </w:rPr>
        <w:tab/>
      </w:r>
      <w:proofErr w:type="spellStart"/>
      <w:proofErr w:type="gramStart"/>
      <w:r w:rsidRPr="00823822">
        <w:rPr>
          <w:rFonts w:ascii="Times New Roman" w:eastAsia="Times New Roman" w:hAnsi="Times New Roman" w:cs="Times New Roman"/>
          <w:sz w:val="24"/>
          <w:szCs w:val="24"/>
          <w:lang w:eastAsia="en-IN"/>
        </w:rPr>
        <w:t>printf</w:t>
      </w:r>
      <w:proofErr w:type="spellEnd"/>
      <w:r w:rsidRPr="00823822">
        <w:rPr>
          <w:rFonts w:ascii="Times New Roman" w:eastAsia="Times New Roman" w:hAnsi="Times New Roman" w:cs="Times New Roman"/>
          <w:sz w:val="24"/>
          <w:szCs w:val="24"/>
          <w:lang w:eastAsia="en-IN"/>
        </w:rPr>
        <w:t>(</w:t>
      </w:r>
      <w:proofErr w:type="gramEnd"/>
      <w:r w:rsidRPr="00823822">
        <w:rPr>
          <w:rFonts w:ascii="Times New Roman" w:eastAsia="Times New Roman" w:hAnsi="Times New Roman" w:cs="Times New Roman"/>
          <w:sz w:val="24"/>
          <w:szCs w:val="24"/>
          <w:lang w:eastAsia="en-IN"/>
        </w:rPr>
        <w:t>"\</w:t>
      </w:r>
      <w:proofErr w:type="spellStart"/>
      <w:r w:rsidRPr="00823822">
        <w:rPr>
          <w:rFonts w:ascii="Times New Roman" w:eastAsia="Times New Roman" w:hAnsi="Times New Roman" w:cs="Times New Roman"/>
          <w:sz w:val="24"/>
          <w:szCs w:val="24"/>
          <w:lang w:eastAsia="en-IN"/>
        </w:rPr>
        <w:t>nEnter</w:t>
      </w:r>
      <w:proofErr w:type="spellEnd"/>
      <w:r w:rsidRPr="00823822">
        <w:rPr>
          <w:rFonts w:ascii="Times New Roman" w:eastAsia="Times New Roman" w:hAnsi="Times New Roman" w:cs="Times New Roman"/>
          <w:sz w:val="24"/>
          <w:szCs w:val="24"/>
          <w:lang w:eastAsia="en-IN"/>
        </w:rPr>
        <w:t xml:space="preserve"> data element #%d: ", j+1);</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r>
      <w:r w:rsidRPr="00823822">
        <w:rPr>
          <w:rFonts w:ascii="Times New Roman" w:eastAsia="Times New Roman" w:hAnsi="Times New Roman" w:cs="Times New Roman"/>
          <w:sz w:val="24"/>
          <w:szCs w:val="24"/>
          <w:lang w:eastAsia="en-IN"/>
        </w:rPr>
        <w:tab/>
      </w:r>
      <w:proofErr w:type="spellStart"/>
      <w:proofErr w:type="gramStart"/>
      <w:r w:rsidRPr="00823822">
        <w:rPr>
          <w:rFonts w:ascii="Times New Roman" w:eastAsia="Times New Roman" w:hAnsi="Times New Roman" w:cs="Times New Roman"/>
          <w:sz w:val="24"/>
          <w:szCs w:val="24"/>
          <w:lang w:eastAsia="en-IN"/>
        </w:rPr>
        <w:t>scanf</w:t>
      </w:r>
      <w:proofErr w:type="spellEnd"/>
      <w:r w:rsidRPr="00823822">
        <w:rPr>
          <w:rFonts w:ascii="Times New Roman" w:eastAsia="Times New Roman" w:hAnsi="Times New Roman" w:cs="Times New Roman"/>
          <w:sz w:val="24"/>
          <w:szCs w:val="24"/>
          <w:lang w:eastAsia="en-IN"/>
        </w:rPr>
        <w:t>(</w:t>
      </w:r>
      <w:proofErr w:type="gramEnd"/>
      <w:r w:rsidRPr="00823822">
        <w:rPr>
          <w:rFonts w:ascii="Times New Roman" w:eastAsia="Times New Roman" w:hAnsi="Times New Roman" w:cs="Times New Roman"/>
          <w:sz w:val="24"/>
          <w:szCs w:val="24"/>
          <w:lang w:eastAsia="en-IN"/>
        </w:rPr>
        <w:t xml:space="preserve">"%d", &amp;x[j]); </w:t>
      </w:r>
      <w:proofErr w:type="spellStart"/>
      <w:r w:rsidRPr="00823822">
        <w:rPr>
          <w:rFonts w:ascii="Times New Roman" w:eastAsia="Times New Roman" w:hAnsi="Times New Roman" w:cs="Times New Roman"/>
          <w:sz w:val="24"/>
          <w:szCs w:val="24"/>
          <w:lang w:eastAsia="en-IN"/>
        </w:rPr>
        <w:t>fflush</w:t>
      </w:r>
      <w:proofErr w:type="spellEnd"/>
      <w:r w:rsidRPr="00823822">
        <w:rPr>
          <w:rFonts w:ascii="Times New Roman" w:eastAsia="Times New Roman" w:hAnsi="Times New Roman" w:cs="Times New Roman"/>
          <w:sz w:val="24"/>
          <w:szCs w:val="24"/>
          <w:lang w:eastAsia="en-IN"/>
        </w:rPr>
        <w:t>(</w:t>
      </w:r>
      <w:proofErr w:type="spellStart"/>
      <w:r w:rsidRPr="00823822">
        <w:rPr>
          <w:rFonts w:ascii="Times New Roman" w:eastAsia="Times New Roman" w:hAnsi="Times New Roman" w:cs="Times New Roman"/>
          <w:sz w:val="24"/>
          <w:szCs w:val="24"/>
          <w:lang w:eastAsia="en-IN"/>
        </w:rPr>
        <w:t>stdin</w:t>
      </w:r>
      <w:proofErr w:type="spellEnd"/>
      <w:r w:rsidRPr="00823822">
        <w:rPr>
          <w:rFonts w:ascii="Times New Roman" w:eastAsia="Times New Roman" w:hAnsi="Times New Roman" w:cs="Times New Roman"/>
          <w:sz w:val="24"/>
          <w:szCs w:val="24"/>
          <w:lang w:eastAsia="en-IN"/>
        </w:rPr>
        <w:t>);</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t>}</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r>
      <w:proofErr w:type="gramStart"/>
      <w:r w:rsidRPr="00823822">
        <w:rPr>
          <w:rFonts w:ascii="Times New Roman" w:eastAsia="Times New Roman" w:hAnsi="Times New Roman" w:cs="Times New Roman"/>
          <w:sz w:val="24"/>
          <w:szCs w:val="24"/>
          <w:lang w:eastAsia="en-IN"/>
        </w:rPr>
        <w:t>return</w:t>
      </w:r>
      <w:proofErr w:type="gramEnd"/>
      <w:r w:rsidRPr="00823822">
        <w:rPr>
          <w:rFonts w:ascii="Times New Roman" w:eastAsia="Times New Roman" w:hAnsi="Times New Roman" w:cs="Times New Roman"/>
          <w:sz w:val="24"/>
          <w:szCs w:val="24"/>
          <w:lang w:eastAsia="en-IN"/>
        </w:rPr>
        <w:t>;</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 Sort an integer array a of m elements in ascending order */</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proofErr w:type="gramStart"/>
      <w:r w:rsidRPr="00823822">
        <w:rPr>
          <w:rFonts w:ascii="Times New Roman" w:eastAsia="Times New Roman" w:hAnsi="Times New Roman" w:cs="Times New Roman"/>
          <w:sz w:val="24"/>
          <w:szCs w:val="24"/>
          <w:lang w:eastAsia="en-IN"/>
        </w:rPr>
        <w:lastRenderedPageBreak/>
        <w:t>void</w:t>
      </w:r>
      <w:proofErr w:type="gramEnd"/>
      <w:r w:rsidRPr="00823822">
        <w:rPr>
          <w:rFonts w:ascii="Times New Roman" w:eastAsia="Times New Roman" w:hAnsi="Times New Roman" w:cs="Times New Roman"/>
          <w:sz w:val="24"/>
          <w:szCs w:val="24"/>
          <w:lang w:eastAsia="en-IN"/>
        </w:rPr>
        <w:t xml:space="preserve"> </w:t>
      </w:r>
      <w:proofErr w:type="spellStart"/>
      <w:r w:rsidRPr="00823822">
        <w:rPr>
          <w:rFonts w:ascii="Times New Roman" w:eastAsia="Times New Roman" w:hAnsi="Times New Roman" w:cs="Times New Roman"/>
          <w:sz w:val="24"/>
          <w:szCs w:val="24"/>
          <w:lang w:eastAsia="en-IN"/>
        </w:rPr>
        <w:t>bubble_sort</w:t>
      </w:r>
      <w:proofErr w:type="spellEnd"/>
      <w:r w:rsidRPr="00823822">
        <w:rPr>
          <w:rFonts w:ascii="Times New Roman" w:eastAsia="Times New Roman" w:hAnsi="Times New Roman" w:cs="Times New Roman"/>
          <w:sz w:val="24"/>
          <w:szCs w:val="24"/>
          <w:lang w:eastAsia="en-IN"/>
        </w:rPr>
        <w:t>(</w:t>
      </w:r>
      <w:proofErr w:type="spellStart"/>
      <w:r w:rsidRPr="00823822">
        <w:rPr>
          <w:rFonts w:ascii="Times New Roman" w:eastAsia="Times New Roman" w:hAnsi="Times New Roman" w:cs="Times New Roman"/>
          <w:sz w:val="24"/>
          <w:szCs w:val="24"/>
          <w:lang w:eastAsia="en-IN"/>
        </w:rPr>
        <w:t>int</w:t>
      </w:r>
      <w:proofErr w:type="spellEnd"/>
      <w:r w:rsidRPr="00823822">
        <w:rPr>
          <w:rFonts w:ascii="Times New Roman" w:eastAsia="Times New Roman" w:hAnsi="Times New Roman" w:cs="Times New Roman"/>
          <w:sz w:val="24"/>
          <w:szCs w:val="24"/>
          <w:lang w:eastAsia="en-IN"/>
        </w:rPr>
        <w:t xml:space="preserve"> m, </w:t>
      </w:r>
      <w:proofErr w:type="spellStart"/>
      <w:r w:rsidRPr="00823822">
        <w:rPr>
          <w:rFonts w:ascii="Times New Roman" w:eastAsia="Times New Roman" w:hAnsi="Times New Roman" w:cs="Times New Roman"/>
          <w:sz w:val="24"/>
          <w:szCs w:val="24"/>
          <w:lang w:eastAsia="en-IN"/>
        </w:rPr>
        <w:t>int</w:t>
      </w:r>
      <w:proofErr w:type="spellEnd"/>
      <w:r w:rsidRPr="00823822">
        <w:rPr>
          <w:rFonts w:ascii="Times New Roman" w:eastAsia="Times New Roman" w:hAnsi="Times New Roman" w:cs="Times New Roman"/>
          <w:sz w:val="24"/>
          <w:szCs w:val="24"/>
          <w:lang w:eastAsia="en-IN"/>
        </w:rPr>
        <w:t xml:space="preserve"> a[])</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r>
      <w:proofErr w:type="spellStart"/>
      <w:proofErr w:type="gramStart"/>
      <w:r w:rsidRPr="00823822">
        <w:rPr>
          <w:rFonts w:ascii="Times New Roman" w:eastAsia="Times New Roman" w:hAnsi="Times New Roman" w:cs="Times New Roman"/>
          <w:sz w:val="24"/>
          <w:szCs w:val="24"/>
          <w:lang w:eastAsia="en-IN"/>
        </w:rPr>
        <w:t>int</w:t>
      </w:r>
      <w:proofErr w:type="spellEnd"/>
      <w:r w:rsidRPr="00823822">
        <w:rPr>
          <w:rFonts w:ascii="Times New Roman" w:eastAsia="Times New Roman" w:hAnsi="Times New Roman" w:cs="Times New Roman"/>
          <w:sz w:val="24"/>
          <w:szCs w:val="24"/>
          <w:lang w:eastAsia="en-IN"/>
        </w:rPr>
        <w:t xml:space="preserve">  i</w:t>
      </w:r>
      <w:proofErr w:type="gramEnd"/>
      <w:r w:rsidRPr="00823822">
        <w:rPr>
          <w:rFonts w:ascii="Times New Roman" w:eastAsia="Times New Roman" w:hAnsi="Times New Roman" w:cs="Times New Roman"/>
          <w:sz w:val="24"/>
          <w:szCs w:val="24"/>
          <w:lang w:eastAsia="en-IN"/>
        </w:rPr>
        <w:t>, j, temp;</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r>
      <w:proofErr w:type="spellStart"/>
      <w:proofErr w:type="gramStart"/>
      <w:r w:rsidRPr="00823822">
        <w:rPr>
          <w:rFonts w:ascii="Times New Roman" w:eastAsia="Times New Roman" w:hAnsi="Times New Roman" w:cs="Times New Roman"/>
          <w:sz w:val="24"/>
          <w:szCs w:val="24"/>
          <w:lang w:eastAsia="en-IN"/>
        </w:rPr>
        <w:t>int</w:t>
      </w:r>
      <w:proofErr w:type="spellEnd"/>
      <w:proofErr w:type="gramEnd"/>
      <w:r w:rsidRPr="00823822">
        <w:rPr>
          <w:rFonts w:ascii="Times New Roman" w:eastAsia="Times New Roman" w:hAnsi="Times New Roman" w:cs="Times New Roman"/>
          <w:sz w:val="24"/>
          <w:szCs w:val="24"/>
          <w:lang w:eastAsia="en-IN"/>
        </w:rPr>
        <w:t xml:space="preserve"> </w:t>
      </w:r>
      <w:proofErr w:type="spellStart"/>
      <w:r w:rsidRPr="00823822">
        <w:rPr>
          <w:rFonts w:ascii="Times New Roman" w:eastAsia="Times New Roman" w:hAnsi="Times New Roman" w:cs="Times New Roman"/>
          <w:sz w:val="24"/>
          <w:szCs w:val="24"/>
          <w:lang w:eastAsia="en-IN"/>
        </w:rPr>
        <w:t>not_sorted</w:t>
      </w:r>
      <w:proofErr w:type="spellEnd"/>
      <w:r w:rsidRPr="00823822">
        <w:rPr>
          <w:rFonts w:ascii="Times New Roman" w:eastAsia="Times New Roman" w:hAnsi="Times New Roman" w:cs="Times New Roman"/>
          <w:sz w:val="24"/>
          <w:szCs w:val="24"/>
          <w:lang w:eastAsia="en-IN"/>
        </w:rPr>
        <w:t xml:space="preserve"> = 1; //</w:t>
      </w:r>
      <w:proofErr w:type="spellStart"/>
      <w:r w:rsidRPr="00823822">
        <w:rPr>
          <w:rFonts w:ascii="Times New Roman" w:eastAsia="Times New Roman" w:hAnsi="Times New Roman" w:cs="Times New Roman"/>
          <w:sz w:val="24"/>
          <w:szCs w:val="24"/>
          <w:lang w:eastAsia="en-IN"/>
        </w:rPr>
        <w:t>not_sorted</w:t>
      </w:r>
      <w:proofErr w:type="spellEnd"/>
      <w:r w:rsidRPr="00823822">
        <w:rPr>
          <w:rFonts w:ascii="Times New Roman" w:eastAsia="Times New Roman" w:hAnsi="Times New Roman" w:cs="Times New Roman"/>
          <w:sz w:val="24"/>
          <w:szCs w:val="24"/>
          <w:lang w:eastAsia="en-IN"/>
        </w:rPr>
        <w:t xml:space="preserve"> is true when the array a is not sorted</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t>j = m;</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r>
      <w:proofErr w:type="gramStart"/>
      <w:r w:rsidRPr="00823822">
        <w:rPr>
          <w:rFonts w:ascii="Times New Roman" w:eastAsia="Times New Roman" w:hAnsi="Times New Roman" w:cs="Times New Roman"/>
          <w:sz w:val="24"/>
          <w:szCs w:val="24"/>
          <w:lang w:eastAsia="en-IN"/>
        </w:rPr>
        <w:t>while(</w:t>
      </w:r>
      <w:proofErr w:type="spellStart"/>
      <w:proofErr w:type="gramEnd"/>
      <w:r w:rsidRPr="00823822">
        <w:rPr>
          <w:rFonts w:ascii="Times New Roman" w:eastAsia="Times New Roman" w:hAnsi="Times New Roman" w:cs="Times New Roman"/>
          <w:sz w:val="24"/>
          <w:szCs w:val="24"/>
          <w:lang w:eastAsia="en-IN"/>
        </w:rPr>
        <w:t>not_sorted</w:t>
      </w:r>
      <w:proofErr w:type="spellEnd"/>
      <w:r w:rsidRPr="00823822">
        <w:rPr>
          <w:rFonts w:ascii="Times New Roman" w:eastAsia="Times New Roman" w:hAnsi="Times New Roman" w:cs="Times New Roman"/>
          <w:sz w:val="24"/>
          <w:szCs w:val="24"/>
          <w:lang w:eastAsia="en-IN"/>
        </w:rPr>
        <w:t>)</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t>{</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r>
      <w:r w:rsidRPr="00823822">
        <w:rPr>
          <w:rFonts w:ascii="Times New Roman" w:eastAsia="Times New Roman" w:hAnsi="Times New Roman" w:cs="Times New Roman"/>
          <w:sz w:val="24"/>
          <w:szCs w:val="24"/>
          <w:lang w:eastAsia="en-IN"/>
        </w:rPr>
        <w:tab/>
      </w:r>
      <w:proofErr w:type="spellStart"/>
      <w:r w:rsidRPr="00823822">
        <w:rPr>
          <w:rFonts w:ascii="Times New Roman" w:eastAsia="Times New Roman" w:hAnsi="Times New Roman" w:cs="Times New Roman"/>
          <w:sz w:val="24"/>
          <w:szCs w:val="24"/>
          <w:lang w:eastAsia="en-IN"/>
        </w:rPr>
        <w:t>not_sorted</w:t>
      </w:r>
      <w:proofErr w:type="spellEnd"/>
      <w:r w:rsidRPr="00823822">
        <w:rPr>
          <w:rFonts w:ascii="Times New Roman" w:eastAsia="Times New Roman" w:hAnsi="Times New Roman" w:cs="Times New Roman"/>
          <w:sz w:val="24"/>
          <w:szCs w:val="24"/>
          <w:lang w:eastAsia="en-IN"/>
        </w:rPr>
        <w:t xml:space="preserve"> = 0; //assume sorted</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r>
      <w:r w:rsidRPr="00823822">
        <w:rPr>
          <w:rFonts w:ascii="Times New Roman" w:eastAsia="Times New Roman" w:hAnsi="Times New Roman" w:cs="Times New Roman"/>
          <w:sz w:val="24"/>
          <w:szCs w:val="24"/>
          <w:lang w:eastAsia="en-IN"/>
        </w:rPr>
        <w:tab/>
      </w:r>
      <w:proofErr w:type="gramStart"/>
      <w:r w:rsidRPr="00823822">
        <w:rPr>
          <w:rFonts w:ascii="Times New Roman" w:eastAsia="Times New Roman" w:hAnsi="Times New Roman" w:cs="Times New Roman"/>
          <w:sz w:val="24"/>
          <w:szCs w:val="24"/>
          <w:lang w:eastAsia="en-IN"/>
        </w:rPr>
        <w:t>for(</w:t>
      </w:r>
      <w:proofErr w:type="gramEnd"/>
      <w:r w:rsidRPr="00823822">
        <w:rPr>
          <w:rFonts w:ascii="Times New Roman" w:eastAsia="Times New Roman" w:hAnsi="Times New Roman" w:cs="Times New Roman"/>
          <w:sz w:val="24"/>
          <w:szCs w:val="24"/>
          <w:lang w:eastAsia="en-IN"/>
        </w:rPr>
        <w:t xml:space="preserve">i=0; i &lt; j-1; ++i) </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r>
      <w:r w:rsidRPr="00823822">
        <w:rPr>
          <w:rFonts w:ascii="Times New Roman" w:eastAsia="Times New Roman" w:hAnsi="Times New Roman" w:cs="Times New Roman"/>
          <w:sz w:val="24"/>
          <w:szCs w:val="24"/>
          <w:lang w:eastAsia="en-IN"/>
        </w:rPr>
        <w:tab/>
        <w:t>{</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r>
      <w:r w:rsidRPr="00823822">
        <w:rPr>
          <w:rFonts w:ascii="Times New Roman" w:eastAsia="Times New Roman" w:hAnsi="Times New Roman" w:cs="Times New Roman"/>
          <w:sz w:val="24"/>
          <w:szCs w:val="24"/>
          <w:lang w:eastAsia="en-IN"/>
        </w:rPr>
        <w:tab/>
      </w:r>
      <w:r w:rsidRPr="00823822">
        <w:rPr>
          <w:rFonts w:ascii="Times New Roman" w:eastAsia="Times New Roman" w:hAnsi="Times New Roman" w:cs="Times New Roman"/>
          <w:sz w:val="24"/>
          <w:szCs w:val="24"/>
          <w:lang w:eastAsia="en-IN"/>
        </w:rPr>
        <w:tab/>
      </w:r>
      <w:proofErr w:type="gramStart"/>
      <w:r w:rsidRPr="00823822">
        <w:rPr>
          <w:rFonts w:ascii="Times New Roman" w:eastAsia="Times New Roman" w:hAnsi="Times New Roman" w:cs="Times New Roman"/>
          <w:sz w:val="24"/>
          <w:szCs w:val="24"/>
          <w:lang w:eastAsia="en-IN"/>
        </w:rPr>
        <w:t>if(</w:t>
      </w:r>
      <w:proofErr w:type="gramEnd"/>
      <w:r w:rsidRPr="00823822">
        <w:rPr>
          <w:rFonts w:ascii="Times New Roman" w:eastAsia="Times New Roman" w:hAnsi="Times New Roman" w:cs="Times New Roman"/>
          <w:sz w:val="24"/>
          <w:szCs w:val="24"/>
          <w:lang w:eastAsia="en-IN"/>
        </w:rPr>
        <w:t>a[i] &gt; a[i+1])</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r>
      <w:r w:rsidRPr="00823822">
        <w:rPr>
          <w:rFonts w:ascii="Times New Roman" w:eastAsia="Times New Roman" w:hAnsi="Times New Roman" w:cs="Times New Roman"/>
          <w:sz w:val="24"/>
          <w:szCs w:val="24"/>
          <w:lang w:eastAsia="en-IN"/>
        </w:rPr>
        <w:tab/>
      </w:r>
      <w:r w:rsidRPr="00823822">
        <w:rPr>
          <w:rFonts w:ascii="Times New Roman" w:eastAsia="Times New Roman" w:hAnsi="Times New Roman" w:cs="Times New Roman"/>
          <w:sz w:val="24"/>
          <w:szCs w:val="24"/>
          <w:lang w:eastAsia="en-IN"/>
        </w:rPr>
        <w:tab/>
        <w:t>{</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r>
      <w:r w:rsidRPr="00823822">
        <w:rPr>
          <w:rFonts w:ascii="Times New Roman" w:eastAsia="Times New Roman" w:hAnsi="Times New Roman" w:cs="Times New Roman"/>
          <w:sz w:val="24"/>
          <w:szCs w:val="24"/>
          <w:lang w:eastAsia="en-IN"/>
        </w:rPr>
        <w:tab/>
      </w:r>
      <w:r w:rsidRPr="00823822">
        <w:rPr>
          <w:rFonts w:ascii="Times New Roman" w:eastAsia="Times New Roman" w:hAnsi="Times New Roman" w:cs="Times New Roman"/>
          <w:sz w:val="24"/>
          <w:szCs w:val="24"/>
          <w:lang w:eastAsia="en-IN"/>
        </w:rPr>
        <w:tab/>
      </w:r>
      <w:r w:rsidRPr="00823822">
        <w:rPr>
          <w:rFonts w:ascii="Times New Roman" w:eastAsia="Times New Roman" w:hAnsi="Times New Roman" w:cs="Times New Roman"/>
          <w:sz w:val="24"/>
          <w:szCs w:val="24"/>
          <w:lang w:eastAsia="en-IN"/>
        </w:rPr>
        <w:tab/>
      </w:r>
      <w:proofErr w:type="gramStart"/>
      <w:r w:rsidRPr="00823822">
        <w:rPr>
          <w:rFonts w:ascii="Times New Roman" w:eastAsia="Times New Roman" w:hAnsi="Times New Roman" w:cs="Times New Roman"/>
          <w:sz w:val="24"/>
          <w:szCs w:val="24"/>
          <w:lang w:eastAsia="en-IN"/>
        </w:rPr>
        <w:t>temp</w:t>
      </w:r>
      <w:proofErr w:type="gramEnd"/>
      <w:r w:rsidRPr="00823822">
        <w:rPr>
          <w:rFonts w:ascii="Times New Roman" w:eastAsia="Times New Roman" w:hAnsi="Times New Roman" w:cs="Times New Roman"/>
          <w:sz w:val="24"/>
          <w:szCs w:val="24"/>
          <w:lang w:eastAsia="en-IN"/>
        </w:rPr>
        <w:t xml:space="preserve"> = a[i];</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r>
      <w:r w:rsidRPr="00823822">
        <w:rPr>
          <w:rFonts w:ascii="Times New Roman" w:eastAsia="Times New Roman" w:hAnsi="Times New Roman" w:cs="Times New Roman"/>
          <w:sz w:val="24"/>
          <w:szCs w:val="24"/>
          <w:lang w:eastAsia="en-IN"/>
        </w:rPr>
        <w:tab/>
      </w:r>
      <w:r w:rsidRPr="00823822">
        <w:rPr>
          <w:rFonts w:ascii="Times New Roman" w:eastAsia="Times New Roman" w:hAnsi="Times New Roman" w:cs="Times New Roman"/>
          <w:sz w:val="24"/>
          <w:szCs w:val="24"/>
          <w:lang w:eastAsia="en-IN"/>
        </w:rPr>
        <w:tab/>
      </w:r>
      <w:r w:rsidRPr="00823822">
        <w:rPr>
          <w:rFonts w:ascii="Times New Roman" w:eastAsia="Times New Roman" w:hAnsi="Times New Roman" w:cs="Times New Roman"/>
          <w:sz w:val="24"/>
          <w:szCs w:val="24"/>
          <w:lang w:eastAsia="en-IN"/>
        </w:rPr>
        <w:tab/>
      </w:r>
      <w:proofErr w:type="gramStart"/>
      <w:r w:rsidRPr="00823822">
        <w:rPr>
          <w:rFonts w:ascii="Times New Roman" w:eastAsia="Times New Roman" w:hAnsi="Times New Roman" w:cs="Times New Roman"/>
          <w:sz w:val="24"/>
          <w:szCs w:val="24"/>
          <w:lang w:eastAsia="en-IN"/>
        </w:rPr>
        <w:t>a[</w:t>
      </w:r>
      <w:proofErr w:type="gramEnd"/>
      <w:r w:rsidRPr="00823822">
        <w:rPr>
          <w:rFonts w:ascii="Times New Roman" w:eastAsia="Times New Roman" w:hAnsi="Times New Roman" w:cs="Times New Roman"/>
          <w:sz w:val="24"/>
          <w:szCs w:val="24"/>
          <w:lang w:eastAsia="en-IN"/>
        </w:rPr>
        <w:t>i] = a[i+1];</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r>
      <w:r w:rsidRPr="00823822">
        <w:rPr>
          <w:rFonts w:ascii="Times New Roman" w:eastAsia="Times New Roman" w:hAnsi="Times New Roman" w:cs="Times New Roman"/>
          <w:sz w:val="24"/>
          <w:szCs w:val="24"/>
          <w:lang w:eastAsia="en-IN"/>
        </w:rPr>
        <w:tab/>
      </w:r>
      <w:r w:rsidRPr="00823822">
        <w:rPr>
          <w:rFonts w:ascii="Times New Roman" w:eastAsia="Times New Roman" w:hAnsi="Times New Roman" w:cs="Times New Roman"/>
          <w:sz w:val="24"/>
          <w:szCs w:val="24"/>
          <w:lang w:eastAsia="en-IN"/>
        </w:rPr>
        <w:tab/>
      </w:r>
      <w:r w:rsidRPr="00823822">
        <w:rPr>
          <w:rFonts w:ascii="Times New Roman" w:eastAsia="Times New Roman" w:hAnsi="Times New Roman" w:cs="Times New Roman"/>
          <w:sz w:val="24"/>
          <w:szCs w:val="24"/>
          <w:lang w:eastAsia="en-IN"/>
        </w:rPr>
        <w:tab/>
      </w:r>
      <w:proofErr w:type="gramStart"/>
      <w:r w:rsidRPr="00823822">
        <w:rPr>
          <w:rFonts w:ascii="Times New Roman" w:eastAsia="Times New Roman" w:hAnsi="Times New Roman" w:cs="Times New Roman"/>
          <w:sz w:val="24"/>
          <w:szCs w:val="24"/>
          <w:lang w:eastAsia="en-IN"/>
        </w:rPr>
        <w:t>a[</w:t>
      </w:r>
      <w:proofErr w:type="gramEnd"/>
      <w:r w:rsidRPr="00823822">
        <w:rPr>
          <w:rFonts w:ascii="Times New Roman" w:eastAsia="Times New Roman" w:hAnsi="Times New Roman" w:cs="Times New Roman"/>
          <w:sz w:val="24"/>
          <w:szCs w:val="24"/>
          <w:lang w:eastAsia="en-IN"/>
        </w:rPr>
        <w:t>i+1] = temp;</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r>
      <w:r w:rsidRPr="00823822">
        <w:rPr>
          <w:rFonts w:ascii="Times New Roman" w:eastAsia="Times New Roman" w:hAnsi="Times New Roman" w:cs="Times New Roman"/>
          <w:sz w:val="24"/>
          <w:szCs w:val="24"/>
          <w:lang w:eastAsia="en-IN"/>
        </w:rPr>
        <w:tab/>
      </w:r>
      <w:r w:rsidRPr="00823822">
        <w:rPr>
          <w:rFonts w:ascii="Times New Roman" w:eastAsia="Times New Roman" w:hAnsi="Times New Roman" w:cs="Times New Roman"/>
          <w:sz w:val="24"/>
          <w:szCs w:val="24"/>
          <w:lang w:eastAsia="en-IN"/>
        </w:rPr>
        <w:tab/>
      </w:r>
      <w:r w:rsidRPr="00823822">
        <w:rPr>
          <w:rFonts w:ascii="Times New Roman" w:eastAsia="Times New Roman" w:hAnsi="Times New Roman" w:cs="Times New Roman"/>
          <w:sz w:val="24"/>
          <w:szCs w:val="24"/>
          <w:lang w:eastAsia="en-IN"/>
        </w:rPr>
        <w:tab/>
      </w:r>
      <w:proofErr w:type="spellStart"/>
      <w:r w:rsidRPr="00823822">
        <w:rPr>
          <w:rFonts w:ascii="Times New Roman" w:eastAsia="Times New Roman" w:hAnsi="Times New Roman" w:cs="Times New Roman"/>
          <w:sz w:val="24"/>
          <w:szCs w:val="24"/>
          <w:lang w:eastAsia="en-IN"/>
        </w:rPr>
        <w:t>not_sorted</w:t>
      </w:r>
      <w:proofErr w:type="spellEnd"/>
      <w:r w:rsidRPr="00823822">
        <w:rPr>
          <w:rFonts w:ascii="Times New Roman" w:eastAsia="Times New Roman" w:hAnsi="Times New Roman" w:cs="Times New Roman"/>
          <w:sz w:val="24"/>
          <w:szCs w:val="24"/>
          <w:lang w:eastAsia="en-IN"/>
        </w:rPr>
        <w:t xml:space="preserve"> = 1;</w:t>
      </w:r>
      <w:r w:rsidRPr="00823822">
        <w:rPr>
          <w:rFonts w:ascii="Times New Roman" w:eastAsia="Times New Roman" w:hAnsi="Times New Roman" w:cs="Times New Roman"/>
          <w:sz w:val="24"/>
          <w:szCs w:val="24"/>
          <w:lang w:eastAsia="en-IN"/>
        </w:rPr>
        <w:tab/>
        <w:t>//data was not sorted</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r>
      <w:r w:rsidRPr="00823822">
        <w:rPr>
          <w:rFonts w:ascii="Times New Roman" w:eastAsia="Times New Roman" w:hAnsi="Times New Roman" w:cs="Times New Roman"/>
          <w:sz w:val="24"/>
          <w:szCs w:val="24"/>
          <w:lang w:eastAsia="en-IN"/>
        </w:rPr>
        <w:tab/>
      </w:r>
      <w:r w:rsidRPr="00823822">
        <w:rPr>
          <w:rFonts w:ascii="Times New Roman" w:eastAsia="Times New Roman" w:hAnsi="Times New Roman" w:cs="Times New Roman"/>
          <w:sz w:val="24"/>
          <w:szCs w:val="24"/>
          <w:lang w:eastAsia="en-IN"/>
        </w:rPr>
        <w:tab/>
        <w:t>}</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r>
      <w:r w:rsidRPr="00823822">
        <w:rPr>
          <w:rFonts w:ascii="Times New Roman" w:eastAsia="Times New Roman" w:hAnsi="Times New Roman" w:cs="Times New Roman"/>
          <w:sz w:val="24"/>
          <w:szCs w:val="24"/>
          <w:lang w:eastAsia="en-IN"/>
        </w:rPr>
        <w:tab/>
        <w:t>}</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r>
      <w:r w:rsidRPr="00823822">
        <w:rPr>
          <w:rFonts w:ascii="Times New Roman" w:eastAsia="Times New Roman" w:hAnsi="Times New Roman" w:cs="Times New Roman"/>
          <w:sz w:val="24"/>
          <w:szCs w:val="24"/>
          <w:lang w:eastAsia="en-IN"/>
        </w:rPr>
        <w:tab/>
        <w:t>--j;</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t>} //repeat until sorted</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r>
      <w:proofErr w:type="gramStart"/>
      <w:r w:rsidRPr="00823822">
        <w:rPr>
          <w:rFonts w:ascii="Times New Roman" w:eastAsia="Times New Roman" w:hAnsi="Times New Roman" w:cs="Times New Roman"/>
          <w:sz w:val="24"/>
          <w:szCs w:val="24"/>
          <w:lang w:eastAsia="en-IN"/>
        </w:rPr>
        <w:t>return</w:t>
      </w:r>
      <w:proofErr w:type="gramEnd"/>
      <w:r w:rsidRPr="00823822">
        <w:rPr>
          <w:rFonts w:ascii="Times New Roman" w:eastAsia="Times New Roman" w:hAnsi="Times New Roman" w:cs="Times New Roman"/>
          <w:sz w:val="24"/>
          <w:szCs w:val="24"/>
          <w:lang w:eastAsia="en-IN"/>
        </w:rPr>
        <w:t>;</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w:t>
      </w:r>
    </w:p>
    <w:p w:rsidR="00823822" w:rsidRDefault="00823822" w:rsidP="00823822">
      <w:pPr>
        <w:spacing w:after="0" w:line="240" w:lineRule="auto"/>
        <w:rPr>
          <w:rFonts w:ascii="Times New Roman" w:eastAsia="Times New Roman" w:hAnsi="Times New Roman" w:cs="Times New Roman"/>
          <w:sz w:val="24"/>
          <w:szCs w:val="24"/>
          <w:lang w:eastAsia="en-IN"/>
        </w:rPr>
      </w:pPr>
    </w:p>
    <w:p w:rsidR="00823822" w:rsidRDefault="00823822" w:rsidP="00823822">
      <w:pPr>
        <w:spacing w:after="0" w:line="240" w:lineRule="auto"/>
        <w:rPr>
          <w:rFonts w:ascii="Times New Roman" w:eastAsia="Times New Roman" w:hAnsi="Times New Roman" w:cs="Times New Roman"/>
          <w:sz w:val="24"/>
          <w:szCs w:val="24"/>
          <w:lang w:eastAsia="en-IN"/>
        </w:rPr>
      </w:pPr>
    </w:p>
    <w:p w:rsidR="00823822" w:rsidRPr="00823822" w:rsidRDefault="00823822" w:rsidP="00823822">
      <w:pPr>
        <w:shd w:val="clear" w:color="auto" w:fill="FFFFFF"/>
        <w:spacing w:before="90" w:after="180" w:line="240" w:lineRule="auto"/>
        <w:ind w:right="180"/>
        <w:textAlignment w:val="baseline"/>
        <w:outlineLvl w:val="0"/>
        <w:rPr>
          <w:rFonts w:ascii="Arial" w:eastAsia="Times New Roman" w:hAnsi="Arial" w:cs="Arial"/>
          <w:b/>
          <w:bCs/>
          <w:color w:val="000000"/>
          <w:kern w:val="36"/>
          <w:sz w:val="36"/>
          <w:szCs w:val="36"/>
          <w:lang w:eastAsia="en-IN"/>
        </w:rPr>
      </w:pPr>
      <w:r w:rsidRPr="00823822">
        <w:rPr>
          <w:rFonts w:ascii="Arial" w:eastAsia="Times New Roman" w:hAnsi="Arial" w:cs="Arial"/>
          <w:b/>
          <w:bCs/>
          <w:color w:val="000000"/>
          <w:kern w:val="36"/>
          <w:sz w:val="36"/>
          <w:szCs w:val="36"/>
          <w:lang w:eastAsia="en-IN"/>
        </w:rPr>
        <w:t>Multidimensional arrays</w:t>
      </w:r>
    </w:p>
    <w:p w:rsidR="00823822" w:rsidRPr="00823822" w:rsidRDefault="00823822" w:rsidP="00823822">
      <w:pPr>
        <w:shd w:val="clear" w:color="auto" w:fill="FFFFFF"/>
        <w:spacing w:after="0" w:line="240" w:lineRule="auto"/>
        <w:ind w:left="180" w:right="180"/>
        <w:jc w:val="both"/>
        <w:textAlignment w:val="baseline"/>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We have seen in the </w:t>
      </w:r>
      <w:hyperlink r:id="rId8" w:history="1">
        <w:r w:rsidRPr="00823822">
          <w:rPr>
            <w:rFonts w:ascii="Times New Roman" w:eastAsia="Times New Roman" w:hAnsi="Times New Roman" w:cs="Times New Roman"/>
            <w:sz w:val="24"/>
            <w:szCs w:val="24"/>
            <w:u w:val="single"/>
            <w:bdr w:val="none" w:sz="0" w:space="0" w:color="auto" w:frame="1"/>
            <w:lang w:eastAsia="en-IN"/>
          </w:rPr>
          <w:t>earlier article</w:t>
        </w:r>
      </w:hyperlink>
      <w:r w:rsidRPr="00823822">
        <w:rPr>
          <w:rFonts w:ascii="Times New Roman" w:eastAsia="Times New Roman" w:hAnsi="Times New Roman" w:cs="Times New Roman"/>
          <w:sz w:val="24"/>
          <w:szCs w:val="24"/>
          <w:lang w:eastAsia="en-IN"/>
        </w:rPr>
        <w:t> that a one-dimensional array of size </w:t>
      </w:r>
      <w:r w:rsidRPr="00823822">
        <w:rPr>
          <w:rFonts w:ascii="Times New Roman" w:eastAsia="Times New Roman" w:hAnsi="Times New Roman" w:cs="Times New Roman"/>
          <w:b/>
          <w:bCs/>
          <w:sz w:val="24"/>
          <w:szCs w:val="24"/>
          <w:bdr w:val="none" w:sz="0" w:space="0" w:color="auto" w:frame="1"/>
          <w:lang w:eastAsia="en-IN"/>
        </w:rPr>
        <w:t>n</w:t>
      </w:r>
      <w:r w:rsidRPr="00823822">
        <w:rPr>
          <w:rFonts w:ascii="Times New Roman" w:eastAsia="Times New Roman" w:hAnsi="Times New Roman" w:cs="Times New Roman"/>
          <w:sz w:val="24"/>
          <w:szCs w:val="24"/>
          <w:lang w:eastAsia="en-IN"/>
        </w:rPr>
        <w:t> is represented as a contiguous block of </w:t>
      </w:r>
      <w:proofErr w:type="spellStart"/>
      <w:r w:rsidRPr="00823822">
        <w:rPr>
          <w:rFonts w:ascii="Times New Roman" w:eastAsia="Times New Roman" w:hAnsi="Times New Roman" w:cs="Times New Roman"/>
          <w:b/>
          <w:bCs/>
          <w:sz w:val="24"/>
          <w:szCs w:val="24"/>
          <w:bdr w:val="none" w:sz="0" w:space="0" w:color="auto" w:frame="1"/>
          <w:lang w:eastAsia="en-IN"/>
        </w:rPr>
        <w:t>n</w:t>
      </w:r>
      <w:r w:rsidRPr="00823822">
        <w:rPr>
          <w:rFonts w:ascii="Times New Roman" w:eastAsia="Times New Roman" w:hAnsi="Times New Roman" w:cs="Times New Roman"/>
          <w:sz w:val="24"/>
          <w:szCs w:val="24"/>
          <w:lang w:eastAsia="en-IN"/>
        </w:rPr>
        <w:t>number</w:t>
      </w:r>
      <w:proofErr w:type="spellEnd"/>
      <w:r w:rsidRPr="00823822">
        <w:rPr>
          <w:rFonts w:ascii="Times New Roman" w:eastAsia="Times New Roman" w:hAnsi="Times New Roman" w:cs="Times New Roman"/>
          <w:sz w:val="24"/>
          <w:szCs w:val="24"/>
          <w:lang w:eastAsia="en-IN"/>
        </w:rPr>
        <w:t xml:space="preserve"> of elements. Likewise, a two dimensional array of size </w:t>
      </w:r>
      <w:r w:rsidRPr="00823822">
        <w:rPr>
          <w:rFonts w:ascii="Times New Roman" w:eastAsia="Times New Roman" w:hAnsi="Times New Roman" w:cs="Times New Roman"/>
          <w:b/>
          <w:bCs/>
          <w:sz w:val="24"/>
          <w:szCs w:val="24"/>
          <w:bdr w:val="none" w:sz="0" w:space="0" w:color="auto" w:frame="1"/>
          <w:lang w:eastAsia="en-IN"/>
        </w:rPr>
        <w:t>m x n</w:t>
      </w:r>
      <w:r w:rsidRPr="00823822">
        <w:rPr>
          <w:rFonts w:ascii="Times New Roman" w:eastAsia="Times New Roman" w:hAnsi="Times New Roman" w:cs="Times New Roman"/>
          <w:sz w:val="24"/>
          <w:szCs w:val="24"/>
          <w:lang w:eastAsia="en-IN"/>
        </w:rPr>
        <w:t> (here </w:t>
      </w:r>
      <w:r w:rsidRPr="00823822">
        <w:rPr>
          <w:rFonts w:ascii="Times New Roman" w:eastAsia="Times New Roman" w:hAnsi="Times New Roman" w:cs="Times New Roman"/>
          <w:b/>
          <w:bCs/>
          <w:sz w:val="24"/>
          <w:szCs w:val="24"/>
          <w:bdr w:val="none" w:sz="0" w:space="0" w:color="auto" w:frame="1"/>
          <w:lang w:eastAsia="en-IN"/>
        </w:rPr>
        <w:t>m</w:t>
      </w:r>
      <w:r w:rsidRPr="00823822">
        <w:rPr>
          <w:rFonts w:ascii="Times New Roman" w:eastAsia="Times New Roman" w:hAnsi="Times New Roman" w:cs="Times New Roman"/>
          <w:sz w:val="24"/>
          <w:szCs w:val="24"/>
          <w:lang w:eastAsia="en-IN"/>
        </w:rPr>
        <w:t> and </w:t>
      </w:r>
      <w:r w:rsidRPr="00823822">
        <w:rPr>
          <w:rFonts w:ascii="Times New Roman" w:eastAsia="Times New Roman" w:hAnsi="Times New Roman" w:cs="Times New Roman"/>
          <w:b/>
          <w:bCs/>
          <w:sz w:val="24"/>
          <w:szCs w:val="24"/>
          <w:bdr w:val="none" w:sz="0" w:space="0" w:color="auto" w:frame="1"/>
          <w:lang w:eastAsia="en-IN"/>
        </w:rPr>
        <w:t>n</w:t>
      </w:r>
      <w:r w:rsidRPr="00823822">
        <w:rPr>
          <w:rFonts w:ascii="Times New Roman" w:eastAsia="Times New Roman" w:hAnsi="Times New Roman" w:cs="Times New Roman"/>
          <w:sz w:val="24"/>
          <w:szCs w:val="24"/>
          <w:lang w:eastAsia="en-IN"/>
        </w:rPr>
        <w:t> are representing the two dimensions) can be represented as </w:t>
      </w:r>
      <w:r w:rsidRPr="00823822">
        <w:rPr>
          <w:rFonts w:ascii="Times New Roman" w:eastAsia="Times New Roman" w:hAnsi="Times New Roman" w:cs="Times New Roman"/>
          <w:b/>
          <w:bCs/>
          <w:sz w:val="24"/>
          <w:szCs w:val="24"/>
          <w:bdr w:val="none" w:sz="0" w:space="0" w:color="auto" w:frame="1"/>
          <w:lang w:eastAsia="en-IN"/>
        </w:rPr>
        <w:t>m</w:t>
      </w:r>
      <w:r w:rsidRPr="00823822">
        <w:rPr>
          <w:rFonts w:ascii="Times New Roman" w:eastAsia="Times New Roman" w:hAnsi="Times New Roman" w:cs="Times New Roman"/>
          <w:sz w:val="24"/>
          <w:szCs w:val="24"/>
          <w:lang w:eastAsia="en-IN"/>
        </w:rPr>
        <w:t> numbers of one-dimensional arrays each consisting of </w:t>
      </w:r>
      <w:r w:rsidRPr="00823822">
        <w:rPr>
          <w:rFonts w:ascii="Times New Roman" w:eastAsia="Times New Roman" w:hAnsi="Times New Roman" w:cs="Times New Roman"/>
          <w:b/>
          <w:bCs/>
          <w:sz w:val="24"/>
          <w:szCs w:val="24"/>
          <w:bdr w:val="none" w:sz="0" w:space="0" w:color="auto" w:frame="1"/>
          <w:lang w:eastAsia="en-IN"/>
        </w:rPr>
        <w:t>n</w:t>
      </w:r>
      <w:r w:rsidRPr="00823822">
        <w:rPr>
          <w:rFonts w:ascii="Times New Roman" w:eastAsia="Times New Roman" w:hAnsi="Times New Roman" w:cs="Times New Roman"/>
          <w:sz w:val="24"/>
          <w:szCs w:val="24"/>
          <w:lang w:eastAsia="en-IN"/>
        </w:rPr>
        <w:t> number of elements.</w:t>
      </w:r>
    </w:p>
    <w:p w:rsidR="00823822" w:rsidRPr="00823822" w:rsidRDefault="00823822" w:rsidP="00823822">
      <w:pPr>
        <w:shd w:val="clear" w:color="auto" w:fill="FFFFFF"/>
        <w:spacing w:before="90" w:after="180" w:line="240" w:lineRule="auto"/>
        <w:ind w:left="180" w:right="180"/>
        <w:jc w:val="both"/>
        <w:textAlignment w:val="baseline"/>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The syntax for declaring a multidimensional array is as follows:</w:t>
      </w:r>
    </w:p>
    <w:p w:rsidR="00823822" w:rsidRPr="00823822" w:rsidRDefault="00823822" w:rsidP="008238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Times New Roman" w:eastAsia="Times New Roman" w:hAnsi="Times New Roman" w:cs="Times New Roman"/>
          <w:sz w:val="24"/>
          <w:szCs w:val="24"/>
          <w:lang w:eastAsia="en-IN"/>
        </w:rPr>
      </w:pPr>
      <w:proofErr w:type="gramStart"/>
      <w:r w:rsidRPr="00823822">
        <w:rPr>
          <w:rFonts w:ascii="Times New Roman" w:eastAsia="Times New Roman" w:hAnsi="Times New Roman" w:cs="Times New Roman"/>
          <w:sz w:val="24"/>
          <w:szCs w:val="24"/>
          <w:lang w:eastAsia="en-IN"/>
        </w:rPr>
        <w:t>storage-class</w:t>
      </w:r>
      <w:proofErr w:type="gramEnd"/>
      <w:r w:rsidRPr="00823822">
        <w:rPr>
          <w:rFonts w:ascii="Times New Roman" w:eastAsia="Times New Roman" w:hAnsi="Times New Roman" w:cs="Times New Roman"/>
          <w:sz w:val="24"/>
          <w:szCs w:val="24"/>
          <w:lang w:eastAsia="en-IN"/>
        </w:rPr>
        <w:t xml:space="preserve"> </w:t>
      </w:r>
      <w:proofErr w:type="spellStart"/>
      <w:r w:rsidRPr="00823822">
        <w:rPr>
          <w:rFonts w:ascii="Times New Roman" w:eastAsia="Times New Roman" w:hAnsi="Times New Roman" w:cs="Times New Roman"/>
          <w:sz w:val="24"/>
          <w:szCs w:val="24"/>
          <w:lang w:eastAsia="en-IN"/>
        </w:rPr>
        <w:t>datatype</w:t>
      </w:r>
      <w:proofErr w:type="spellEnd"/>
      <w:r w:rsidRPr="00823822">
        <w:rPr>
          <w:rFonts w:ascii="Times New Roman" w:eastAsia="Times New Roman" w:hAnsi="Times New Roman" w:cs="Times New Roman"/>
          <w:sz w:val="24"/>
          <w:szCs w:val="24"/>
          <w:lang w:eastAsia="en-IN"/>
        </w:rPr>
        <w:t xml:space="preserve"> </w:t>
      </w:r>
      <w:proofErr w:type="spellStart"/>
      <w:r w:rsidRPr="00823822">
        <w:rPr>
          <w:rFonts w:ascii="Times New Roman" w:eastAsia="Times New Roman" w:hAnsi="Times New Roman" w:cs="Times New Roman"/>
          <w:sz w:val="24"/>
          <w:szCs w:val="24"/>
          <w:lang w:eastAsia="en-IN"/>
        </w:rPr>
        <w:t>array_name</w:t>
      </w:r>
      <w:proofErr w:type="spellEnd"/>
      <w:r w:rsidRPr="00823822">
        <w:rPr>
          <w:rFonts w:ascii="Times New Roman" w:eastAsia="Times New Roman" w:hAnsi="Times New Roman" w:cs="Times New Roman"/>
          <w:sz w:val="24"/>
          <w:szCs w:val="24"/>
          <w:lang w:eastAsia="en-IN"/>
        </w:rPr>
        <w:t xml:space="preserve"> [expression1] [expression2] ... [expression n];</w:t>
      </w:r>
    </w:p>
    <w:p w:rsidR="00823822" w:rsidRPr="00823822" w:rsidRDefault="00823822" w:rsidP="00823822">
      <w:pPr>
        <w:shd w:val="clear" w:color="auto" w:fill="FFFFFF"/>
        <w:spacing w:before="90" w:after="180" w:line="240" w:lineRule="auto"/>
        <w:ind w:left="180" w:right="180"/>
        <w:jc w:val="both"/>
        <w:textAlignment w:val="baseline"/>
        <w:rPr>
          <w:rFonts w:ascii="Times New Roman" w:eastAsia="Times New Roman" w:hAnsi="Times New Roman" w:cs="Times New Roman"/>
          <w:sz w:val="24"/>
          <w:szCs w:val="24"/>
          <w:lang w:eastAsia="en-IN"/>
        </w:rPr>
      </w:pPr>
      <w:r w:rsidRPr="00823822">
        <w:rPr>
          <w:rFonts w:ascii="Times New Roman" w:eastAsia="Times New Roman" w:hAnsi="Times New Roman" w:cs="Times New Roman"/>
          <w:noProof/>
          <w:sz w:val="24"/>
          <w:szCs w:val="24"/>
          <w:lang w:eastAsia="en-IN"/>
        </w:rPr>
        <w:drawing>
          <wp:inline distT="0" distB="0" distL="0" distR="0" wp14:anchorId="1970F6CD" wp14:editId="1DB8C994">
            <wp:extent cx="3810000" cy="1762125"/>
            <wp:effectExtent l="0" t="0" r="0" b="9525"/>
            <wp:docPr id="6" name="Picture 6" descr="http://www.how2lab.com/be/uploads/imglib/c/array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ow2lab.com/be/uploads/imglib/c/array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1762125"/>
                    </a:xfrm>
                    <a:prstGeom prst="rect">
                      <a:avLst/>
                    </a:prstGeom>
                    <a:noFill/>
                    <a:ln>
                      <a:noFill/>
                    </a:ln>
                  </pic:spPr>
                </pic:pic>
              </a:graphicData>
            </a:graphic>
          </wp:inline>
        </w:drawing>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br/>
      </w:r>
    </w:p>
    <w:p w:rsidR="00823822" w:rsidRPr="00823822" w:rsidRDefault="00823822" w:rsidP="00823822">
      <w:pPr>
        <w:shd w:val="clear" w:color="auto" w:fill="FFFFFF"/>
        <w:spacing w:before="90" w:after="180" w:line="240" w:lineRule="auto"/>
        <w:ind w:left="180" w:right="180"/>
        <w:jc w:val="both"/>
        <w:textAlignment w:val="baseline"/>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lastRenderedPageBreak/>
        <w:t xml:space="preserve">Each element in the array is accessed by the combination of array name and a pair of subscripts indicating relative position of the element in the memory. The </w:t>
      </w:r>
      <w:proofErr w:type="gramStart"/>
      <w:r w:rsidRPr="00823822">
        <w:rPr>
          <w:rFonts w:ascii="Times New Roman" w:eastAsia="Times New Roman" w:hAnsi="Times New Roman" w:cs="Times New Roman"/>
          <w:sz w:val="24"/>
          <w:szCs w:val="24"/>
          <w:lang w:eastAsia="en-IN"/>
        </w:rPr>
        <w:t>number of subscripts depend</w:t>
      </w:r>
      <w:proofErr w:type="gramEnd"/>
      <w:r w:rsidRPr="00823822">
        <w:rPr>
          <w:rFonts w:ascii="Times New Roman" w:eastAsia="Times New Roman" w:hAnsi="Times New Roman" w:cs="Times New Roman"/>
          <w:sz w:val="24"/>
          <w:szCs w:val="24"/>
          <w:lang w:eastAsia="en-IN"/>
        </w:rPr>
        <w:t xml:space="preserve"> on the dimensions of the array.</w:t>
      </w:r>
    </w:p>
    <w:p w:rsidR="00823822" w:rsidRPr="00823822" w:rsidRDefault="00823822" w:rsidP="00823822">
      <w:pPr>
        <w:shd w:val="clear" w:color="auto" w:fill="FFFFFF"/>
        <w:spacing w:before="90" w:after="180" w:line="240" w:lineRule="auto"/>
        <w:ind w:left="180" w:right="180"/>
        <w:jc w:val="both"/>
        <w:textAlignment w:val="baseline"/>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Example 2-dimensional array declaration:</w:t>
      </w:r>
    </w:p>
    <w:p w:rsidR="00823822" w:rsidRPr="00823822" w:rsidRDefault="00823822" w:rsidP="008238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Times New Roman" w:eastAsia="Times New Roman" w:hAnsi="Times New Roman" w:cs="Times New Roman"/>
          <w:sz w:val="24"/>
          <w:szCs w:val="24"/>
          <w:lang w:eastAsia="en-IN"/>
        </w:rPr>
      </w:pPr>
      <w:proofErr w:type="spellStart"/>
      <w:proofErr w:type="gramStart"/>
      <w:r w:rsidRPr="00823822">
        <w:rPr>
          <w:rFonts w:ascii="Times New Roman" w:eastAsia="Times New Roman" w:hAnsi="Times New Roman" w:cs="Times New Roman"/>
          <w:sz w:val="24"/>
          <w:szCs w:val="24"/>
          <w:lang w:eastAsia="en-IN"/>
        </w:rPr>
        <w:t>int</w:t>
      </w:r>
      <w:proofErr w:type="spellEnd"/>
      <w:proofErr w:type="gramEnd"/>
      <w:r w:rsidRPr="00823822">
        <w:rPr>
          <w:rFonts w:ascii="Times New Roman" w:eastAsia="Times New Roman" w:hAnsi="Times New Roman" w:cs="Times New Roman"/>
          <w:sz w:val="24"/>
          <w:szCs w:val="24"/>
          <w:lang w:eastAsia="en-IN"/>
        </w:rPr>
        <w:t xml:space="preserve"> x[3][3]; </w:t>
      </w:r>
    </w:p>
    <w:p w:rsidR="00823822" w:rsidRPr="00823822" w:rsidRDefault="00823822" w:rsidP="00823822">
      <w:pPr>
        <w:shd w:val="clear" w:color="auto" w:fill="FFFFFF"/>
        <w:spacing w:before="90" w:after="180" w:line="240" w:lineRule="auto"/>
        <w:ind w:left="180" w:right="180"/>
        <w:jc w:val="both"/>
        <w:textAlignment w:val="baseline"/>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Example 2-dimensional array declaration along with initialization:</w:t>
      </w:r>
    </w:p>
    <w:p w:rsidR="00823822" w:rsidRPr="00823822" w:rsidRDefault="00823822" w:rsidP="008238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proofErr w:type="spellStart"/>
      <w:proofErr w:type="gramStart"/>
      <w:r w:rsidRPr="00823822">
        <w:rPr>
          <w:rFonts w:ascii="Times New Roman" w:eastAsia="Times New Roman" w:hAnsi="Times New Roman" w:cs="Times New Roman"/>
          <w:sz w:val="24"/>
          <w:szCs w:val="24"/>
          <w:lang w:eastAsia="en-IN"/>
        </w:rPr>
        <w:t>int</w:t>
      </w:r>
      <w:proofErr w:type="spellEnd"/>
      <w:proofErr w:type="gramEnd"/>
      <w:r w:rsidRPr="00823822">
        <w:rPr>
          <w:rFonts w:ascii="Times New Roman" w:eastAsia="Times New Roman" w:hAnsi="Times New Roman" w:cs="Times New Roman"/>
          <w:sz w:val="24"/>
          <w:szCs w:val="24"/>
          <w:lang w:eastAsia="en-IN"/>
        </w:rPr>
        <w:t xml:space="preserve"> </w:t>
      </w:r>
      <w:proofErr w:type="spellStart"/>
      <w:r w:rsidRPr="00823822">
        <w:rPr>
          <w:rFonts w:ascii="Times New Roman" w:eastAsia="Times New Roman" w:hAnsi="Times New Roman" w:cs="Times New Roman"/>
          <w:sz w:val="24"/>
          <w:szCs w:val="24"/>
          <w:lang w:eastAsia="en-IN"/>
        </w:rPr>
        <w:t>data_values</w:t>
      </w:r>
      <w:proofErr w:type="spellEnd"/>
      <w:r w:rsidRPr="00823822">
        <w:rPr>
          <w:rFonts w:ascii="Times New Roman" w:eastAsia="Times New Roman" w:hAnsi="Times New Roman" w:cs="Times New Roman"/>
          <w:sz w:val="24"/>
          <w:szCs w:val="24"/>
          <w:lang w:eastAsia="en-IN"/>
        </w:rPr>
        <w:t xml:space="preserve">[3][4]={ </w:t>
      </w:r>
    </w:p>
    <w:p w:rsidR="00823822" w:rsidRPr="00823822" w:rsidRDefault="00823822" w:rsidP="008238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t>{1</w:t>
      </w:r>
      <w:proofErr w:type="gramStart"/>
      <w:r w:rsidRPr="00823822">
        <w:rPr>
          <w:rFonts w:ascii="Times New Roman" w:eastAsia="Times New Roman" w:hAnsi="Times New Roman" w:cs="Times New Roman"/>
          <w:sz w:val="24"/>
          <w:szCs w:val="24"/>
          <w:lang w:eastAsia="en-IN"/>
        </w:rPr>
        <w:t>,2,3,4</w:t>
      </w:r>
      <w:proofErr w:type="gramEnd"/>
      <w:r w:rsidRPr="00823822">
        <w:rPr>
          <w:rFonts w:ascii="Times New Roman" w:eastAsia="Times New Roman" w:hAnsi="Times New Roman" w:cs="Times New Roman"/>
          <w:sz w:val="24"/>
          <w:szCs w:val="24"/>
          <w:lang w:eastAsia="en-IN"/>
        </w:rPr>
        <w:t>},</w:t>
      </w:r>
    </w:p>
    <w:p w:rsidR="00823822" w:rsidRPr="00823822" w:rsidRDefault="00823822" w:rsidP="008238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t>{5</w:t>
      </w:r>
      <w:proofErr w:type="gramStart"/>
      <w:r w:rsidRPr="00823822">
        <w:rPr>
          <w:rFonts w:ascii="Times New Roman" w:eastAsia="Times New Roman" w:hAnsi="Times New Roman" w:cs="Times New Roman"/>
          <w:sz w:val="24"/>
          <w:szCs w:val="24"/>
          <w:lang w:eastAsia="en-IN"/>
        </w:rPr>
        <w:t>,6,7,8</w:t>
      </w:r>
      <w:proofErr w:type="gramEnd"/>
      <w:r w:rsidRPr="00823822">
        <w:rPr>
          <w:rFonts w:ascii="Times New Roman" w:eastAsia="Times New Roman" w:hAnsi="Times New Roman" w:cs="Times New Roman"/>
          <w:sz w:val="24"/>
          <w:szCs w:val="24"/>
          <w:lang w:eastAsia="en-IN"/>
        </w:rPr>
        <w:t>},</w:t>
      </w:r>
    </w:p>
    <w:p w:rsidR="00823822" w:rsidRPr="00823822" w:rsidRDefault="00823822" w:rsidP="008238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t>{10</w:t>
      </w:r>
      <w:proofErr w:type="gramStart"/>
      <w:r w:rsidRPr="00823822">
        <w:rPr>
          <w:rFonts w:ascii="Times New Roman" w:eastAsia="Times New Roman" w:hAnsi="Times New Roman" w:cs="Times New Roman"/>
          <w:sz w:val="24"/>
          <w:szCs w:val="24"/>
          <w:lang w:eastAsia="en-IN"/>
        </w:rPr>
        <w:t>,11,12,13</w:t>
      </w:r>
      <w:proofErr w:type="gramEnd"/>
      <w:r w:rsidRPr="00823822">
        <w:rPr>
          <w:rFonts w:ascii="Times New Roman" w:eastAsia="Times New Roman" w:hAnsi="Times New Roman" w:cs="Times New Roman"/>
          <w:sz w:val="24"/>
          <w:szCs w:val="24"/>
          <w:lang w:eastAsia="en-IN"/>
        </w:rPr>
        <w:t xml:space="preserve">} </w:t>
      </w:r>
    </w:p>
    <w:p w:rsidR="00823822" w:rsidRPr="00823822" w:rsidRDefault="00823822" w:rsidP="008238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 xml:space="preserve">}; </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br/>
      </w:r>
    </w:p>
    <w:p w:rsidR="00823822" w:rsidRPr="00823822" w:rsidRDefault="00823822" w:rsidP="00823822">
      <w:pPr>
        <w:shd w:val="clear" w:color="auto" w:fill="FFFFFF"/>
        <w:spacing w:before="90" w:after="180" w:line="240" w:lineRule="auto"/>
        <w:ind w:left="180" w:right="180"/>
        <w:jc w:val="both"/>
        <w:textAlignment w:val="baseline"/>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The following example of matrix manipulation illustrates the usage of multidimensional array.</w:t>
      </w:r>
    </w:p>
    <w:p w:rsidR="00823822" w:rsidRPr="00823822" w:rsidRDefault="00823822" w:rsidP="008238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#include &lt;</w:t>
      </w:r>
      <w:proofErr w:type="spellStart"/>
      <w:r w:rsidRPr="00823822">
        <w:rPr>
          <w:rFonts w:ascii="Times New Roman" w:eastAsia="Times New Roman" w:hAnsi="Times New Roman" w:cs="Times New Roman"/>
          <w:sz w:val="24"/>
          <w:szCs w:val="24"/>
          <w:lang w:eastAsia="en-IN"/>
        </w:rPr>
        <w:t>stdio.h</w:t>
      </w:r>
      <w:proofErr w:type="spellEnd"/>
      <w:r w:rsidRPr="00823822">
        <w:rPr>
          <w:rFonts w:ascii="Times New Roman" w:eastAsia="Times New Roman" w:hAnsi="Times New Roman" w:cs="Times New Roman"/>
          <w:sz w:val="24"/>
          <w:szCs w:val="24"/>
          <w:lang w:eastAsia="en-IN"/>
        </w:rPr>
        <w:t>&gt;</w:t>
      </w:r>
    </w:p>
    <w:p w:rsidR="00823822" w:rsidRPr="00823822" w:rsidRDefault="00823822" w:rsidP="008238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 xml:space="preserve">#define </w:t>
      </w:r>
      <w:proofErr w:type="spellStart"/>
      <w:r w:rsidRPr="00823822">
        <w:rPr>
          <w:rFonts w:ascii="Times New Roman" w:eastAsia="Times New Roman" w:hAnsi="Times New Roman" w:cs="Times New Roman"/>
          <w:sz w:val="24"/>
          <w:szCs w:val="24"/>
          <w:lang w:eastAsia="en-IN"/>
        </w:rPr>
        <w:t>row_size</w:t>
      </w:r>
      <w:proofErr w:type="spellEnd"/>
      <w:r w:rsidRPr="00823822">
        <w:rPr>
          <w:rFonts w:ascii="Times New Roman" w:eastAsia="Times New Roman" w:hAnsi="Times New Roman" w:cs="Times New Roman"/>
          <w:sz w:val="24"/>
          <w:szCs w:val="24"/>
          <w:lang w:eastAsia="en-IN"/>
        </w:rPr>
        <w:t xml:space="preserve"> 100</w:t>
      </w:r>
    </w:p>
    <w:p w:rsidR="00823822" w:rsidRPr="00823822" w:rsidRDefault="00823822" w:rsidP="008238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 xml:space="preserve">#define </w:t>
      </w:r>
      <w:proofErr w:type="spellStart"/>
      <w:r w:rsidRPr="00823822">
        <w:rPr>
          <w:rFonts w:ascii="Times New Roman" w:eastAsia="Times New Roman" w:hAnsi="Times New Roman" w:cs="Times New Roman"/>
          <w:sz w:val="24"/>
          <w:szCs w:val="24"/>
          <w:lang w:eastAsia="en-IN"/>
        </w:rPr>
        <w:t>col_size</w:t>
      </w:r>
      <w:proofErr w:type="spellEnd"/>
      <w:r w:rsidRPr="00823822">
        <w:rPr>
          <w:rFonts w:ascii="Times New Roman" w:eastAsia="Times New Roman" w:hAnsi="Times New Roman" w:cs="Times New Roman"/>
          <w:sz w:val="24"/>
          <w:szCs w:val="24"/>
          <w:lang w:eastAsia="en-IN"/>
        </w:rPr>
        <w:t xml:space="preserve"> 100</w:t>
      </w:r>
    </w:p>
    <w:p w:rsidR="00823822" w:rsidRPr="00823822" w:rsidRDefault="00823822" w:rsidP="008238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proofErr w:type="spellStart"/>
      <w:proofErr w:type="gramStart"/>
      <w:r w:rsidRPr="00823822">
        <w:rPr>
          <w:rFonts w:ascii="Times New Roman" w:eastAsia="Times New Roman" w:hAnsi="Times New Roman" w:cs="Times New Roman"/>
          <w:sz w:val="24"/>
          <w:szCs w:val="24"/>
          <w:lang w:eastAsia="en-IN"/>
        </w:rPr>
        <w:t>typedef</w:t>
      </w:r>
      <w:proofErr w:type="spellEnd"/>
      <w:proofErr w:type="gramEnd"/>
      <w:r w:rsidRPr="00823822">
        <w:rPr>
          <w:rFonts w:ascii="Times New Roman" w:eastAsia="Times New Roman" w:hAnsi="Times New Roman" w:cs="Times New Roman"/>
          <w:sz w:val="24"/>
          <w:szCs w:val="24"/>
          <w:lang w:eastAsia="en-IN"/>
        </w:rPr>
        <w:t xml:space="preserve"> </w:t>
      </w:r>
      <w:proofErr w:type="spellStart"/>
      <w:r w:rsidRPr="00823822">
        <w:rPr>
          <w:rFonts w:ascii="Times New Roman" w:eastAsia="Times New Roman" w:hAnsi="Times New Roman" w:cs="Times New Roman"/>
          <w:sz w:val="24"/>
          <w:szCs w:val="24"/>
          <w:lang w:eastAsia="en-IN"/>
        </w:rPr>
        <w:t>int</w:t>
      </w:r>
      <w:proofErr w:type="spellEnd"/>
      <w:r w:rsidRPr="00823822">
        <w:rPr>
          <w:rFonts w:ascii="Times New Roman" w:eastAsia="Times New Roman" w:hAnsi="Times New Roman" w:cs="Times New Roman"/>
          <w:sz w:val="24"/>
          <w:szCs w:val="24"/>
          <w:lang w:eastAsia="en-IN"/>
        </w:rPr>
        <w:t xml:space="preserve"> matrix[</w:t>
      </w:r>
      <w:proofErr w:type="spellStart"/>
      <w:r w:rsidRPr="00823822">
        <w:rPr>
          <w:rFonts w:ascii="Times New Roman" w:eastAsia="Times New Roman" w:hAnsi="Times New Roman" w:cs="Times New Roman"/>
          <w:sz w:val="24"/>
          <w:szCs w:val="24"/>
          <w:lang w:eastAsia="en-IN"/>
        </w:rPr>
        <w:t>row_size</w:t>
      </w:r>
      <w:proofErr w:type="spellEnd"/>
      <w:r w:rsidRPr="00823822">
        <w:rPr>
          <w:rFonts w:ascii="Times New Roman" w:eastAsia="Times New Roman" w:hAnsi="Times New Roman" w:cs="Times New Roman"/>
          <w:sz w:val="24"/>
          <w:szCs w:val="24"/>
          <w:lang w:eastAsia="en-IN"/>
        </w:rPr>
        <w:t>][</w:t>
      </w:r>
      <w:proofErr w:type="spellStart"/>
      <w:r w:rsidRPr="00823822">
        <w:rPr>
          <w:rFonts w:ascii="Times New Roman" w:eastAsia="Times New Roman" w:hAnsi="Times New Roman" w:cs="Times New Roman"/>
          <w:sz w:val="24"/>
          <w:szCs w:val="24"/>
          <w:lang w:eastAsia="en-IN"/>
        </w:rPr>
        <w:t>col_size</w:t>
      </w:r>
      <w:proofErr w:type="spellEnd"/>
      <w:r w:rsidRPr="00823822">
        <w:rPr>
          <w:rFonts w:ascii="Times New Roman" w:eastAsia="Times New Roman" w:hAnsi="Times New Roman" w:cs="Times New Roman"/>
          <w:sz w:val="24"/>
          <w:szCs w:val="24"/>
          <w:lang w:eastAsia="en-IN"/>
        </w:rPr>
        <w:t xml:space="preserve">]; </w:t>
      </w:r>
    </w:p>
    <w:p w:rsidR="00823822" w:rsidRPr="00823822" w:rsidRDefault="00823822" w:rsidP="008238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p>
    <w:p w:rsidR="00823822" w:rsidRPr="00823822" w:rsidRDefault="00823822" w:rsidP="008238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proofErr w:type="gramStart"/>
      <w:r w:rsidRPr="00823822">
        <w:rPr>
          <w:rFonts w:ascii="Times New Roman" w:eastAsia="Times New Roman" w:hAnsi="Times New Roman" w:cs="Times New Roman"/>
          <w:sz w:val="24"/>
          <w:szCs w:val="24"/>
          <w:lang w:eastAsia="en-IN"/>
        </w:rPr>
        <w:t>main()</w:t>
      </w:r>
      <w:proofErr w:type="gramEnd"/>
    </w:p>
    <w:p w:rsidR="00823822" w:rsidRPr="00823822" w:rsidRDefault="00823822" w:rsidP="008238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 xml:space="preserve">{ </w:t>
      </w:r>
    </w:p>
    <w:p w:rsidR="00823822" w:rsidRPr="00823822" w:rsidRDefault="00823822" w:rsidP="008238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r>
      <w:proofErr w:type="gramStart"/>
      <w:r w:rsidRPr="00823822">
        <w:rPr>
          <w:rFonts w:ascii="Times New Roman" w:eastAsia="Times New Roman" w:hAnsi="Times New Roman" w:cs="Times New Roman"/>
          <w:sz w:val="24"/>
          <w:szCs w:val="24"/>
          <w:lang w:eastAsia="en-IN"/>
        </w:rPr>
        <w:t>matrix</w:t>
      </w:r>
      <w:proofErr w:type="gramEnd"/>
      <w:r w:rsidRPr="00823822">
        <w:rPr>
          <w:rFonts w:ascii="Times New Roman" w:eastAsia="Times New Roman" w:hAnsi="Times New Roman" w:cs="Times New Roman"/>
          <w:sz w:val="24"/>
          <w:szCs w:val="24"/>
          <w:lang w:eastAsia="en-IN"/>
        </w:rPr>
        <w:t xml:space="preserve"> </w:t>
      </w:r>
      <w:proofErr w:type="spellStart"/>
      <w:r w:rsidRPr="00823822">
        <w:rPr>
          <w:rFonts w:ascii="Times New Roman" w:eastAsia="Times New Roman" w:hAnsi="Times New Roman" w:cs="Times New Roman"/>
          <w:sz w:val="24"/>
          <w:szCs w:val="24"/>
          <w:lang w:eastAsia="en-IN"/>
        </w:rPr>
        <w:t>a,b,c</w:t>
      </w:r>
      <w:proofErr w:type="spellEnd"/>
      <w:r w:rsidRPr="00823822">
        <w:rPr>
          <w:rFonts w:ascii="Times New Roman" w:eastAsia="Times New Roman" w:hAnsi="Times New Roman" w:cs="Times New Roman"/>
          <w:sz w:val="24"/>
          <w:szCs w:val="24"/>
          <w:lang w:eastAsia="en-IN"/>
        </w:rPr>
        <w:t>;</w:t>
      </w:r>
    </w:p>
    <w:p w:rsidR="00823822" w:rsidRPr="00823822" w:rsidRDefault="00823822" w:rsidP="008238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r>
      <w:proofErr w:type="spellStart"/>
      <w:proofErr w:type="gramStart"/>
      <w:r w:rsidRPr="00823822">
        <w:rPr>
          <w:rFonts w:ascii="Times New Roman" w:eastAsia="Times New Roman" w:hAnsi="Times New Roman" w:cs="Times New Roman"/>
          <w:sz w:val="24"/>
          <w:szCs w:val="24"/>
          <w:lang w:eastAsia="en-IN"/>
        </w:rPr>
        <w:t>int</w:t>
      </w:r>
      <w:proofErr w:type="spellEnd"/>
      <w:proofErr w:type="gramEnd"/>
      <w:r w:rsidRPr="00823822">
        <w:rPr>
          <w:rFonts w:ascii="Times New Roman" w:eastAsia="Times New Roman" w:hAnsi="Times New Roman" w:cs="Times New Roman"/>
          <w:sz w:val="24"/>
          <w:szCs w:val="24"/>
          <w:lang w:eastAsia="en-IN"/>
        </w:rPr>
        <w:t xml:space="preserve"> </w:t>
      </w:r>
      <w:proofErr w:type="spellStart"/>
      <w:r w:rsidRPr="00823822">
        <w:rPr>
          <w:rFonts w:ascii="Times New Roman" w:eastAsia="Times New Roman" w:hAnsi="Times New Roman" w:cs="Times New Roman"/>
          <w:sz w:val="24"/>
          <w:szCs w:val="24"/>
          <w:lang w:eastAsia="en-IN"/>
        </w:rPr>
        <w:t>i,j,k,n</w:t>
      </w:r>
      <w:proofErr w:type="spellEnd"/>
      <w:r w:rsidRPr="00823822">
        <w:rPr>
          <w:rFonts w:ascii="Times New Roman" w:eastAsia="Times New Roman" w:hAnsi="Times New Roman" w:cs="Times New Roman"/>
          <w:sz w:val="24"/>
          <w:szCs w:val="24"/>
          <w:lang w:eastAsia="en-IN"/>
        </w:rPr>
        <w:t>;</w:t>
      </w:r>
    </w:p>
    <w:p w:rsidR="00823822" w:rsidRPr="00823822" w:rsidRDefault="00823822" w:rsidP="008238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r>
      <w:proofErr w:type="spellStart"/>
      <w:proofErr w:type="gramStart"/>
      <w:r w:rsidRPr="00823822">
        <w:rPr>
          <w:rFonts w:ascii="Times New Roman" w:eastAsia="Times New Roman" w:hAnsi="Times New Roman" w:cs="Times New Roman"/>
          <w:sz w:val="24"/>
          <w:szCs w:val="24"/>
          <w:lang w:eastAsia="en-IN"/>
        </w:rPr>
        <w:t>printf</w:t>
      </w:r>
      <w:proofErr w:type="spellEnd"/>
      <w:r w:rsidRPr="00823822">
        <w:rPr>
          <w:rFonts w:ascii="Times New Roman" w:eastAsia="Times New Roman" w:hAnsi="Times New Roman" w:cs="Times New Roman"/>
          <w:sz w:val="24"/>
          <w:szCs w:val="24"/>
          <w:lang w:eastAsia="en-IN"/>
        </w:rPr>
        <w:t>(</w:t>
      </w:r>
      <w:proofErr w:type="gramEnd"/>
      <w:r w:rsidRPr="00823822">
        <w:rPr>
          <w:rFonts w:ascii="Times New Roman" w:eastAsia="Times New Roman" w:hAnsi="Times New Roman" w:cs="Times New Roman"/>
          <w:sz w:val="24"/>
          <w:szCs w:val="24"/>
          <w:lang w:eastAsia="en-IN"/>
        </w:rPr>
        <w:t>"Enter the matrix dimension: ");</w:t>
      </w:r>
    </w:p>
    <w:p w:rsidR="00823822" w:rsidRPr="00823822" w:rsidRDefault="00823822" w:rsidP="008238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r>
      <w:proofErr w:type="spellStart"/>
      <w:proofErr w:type="gramStart"/>
      <w:r w:rsidRPr="00823822">
        <w:rPr>
          <w:rFonts w:ascii="Times New Roman" w:eastAsia="Times New Roman" w:hAnsi="Times New Roman" w:cs="Times New Roman"/>
          <w:sz w:val="24"/>
          <w:szCs w:val="24"/>
          <w:lang w:eastAsia="en-IN"/>
        </w:rPr>
        <w:t>scanf</w:t>
      </w:r>
      <w:proofErr w:type="spellEnd"/>
      <w:r w:rsidRPr="00823822">
        <w:rPr>
          <w:rFonts w:ascii="Times New Roman" w:eastAsia="Times New Roman" w:hAnsi="Times New Roman" w:cs="Times New Roman"/>
          <w:sz w:val="24"/>
          <w:szCs w:val="24"/>
          <w:lang w:eastAsia="en-IN"/>
        </w:rPr>
        <w:t>(</w:t>
      </w:r>
      <w:proofErr w:type="gramEnd"/>
      <w:r w:rsidRPr="00823822">
        <w:rPr>
          <w:rFonts w:ascii="Times New Roman" w:eastAsia="Times New Roman" w:hAnsi="Times New Roman" w:cs="Times New Roman"/>
          <w:sz w:val="24"/>
          <w:szCs w:val="24"/>
          <w:lang w:eastAsia="en-IN"/>
        </w:rPr>
        <w:t xml:space="preserve">"%d ",&amp;n); </w:t>
      </w:r>
      <w:proofErr w:type="spellStart"/>
      <w:r w:rsidRPr="00823822">
        <w:rPr>
          <w:rFonts w:ascii="Times New Roman" w:eastAsia="Times New Roman" w:hAnsi="Times New Roman" w:cs="Times New Roman"/>
          <w:sz w:val="24"/>
          <w:szCs w:val="24"/>
          <w:lang w:eastAsia="en-IN"/>
        </w:rPr>
        <w:t>fflush</w:t>
      </w:r>
      <w:proofErr w:type="spellEnd"/>
      <w:r w:rsidRPr="00823822">
        <w:rPr>
          <w:rFonts w:ascii="Times New Roman" w:eastAsia="Times New Roman" w:hAnsi="Times New Roman" w:cs="Times New Roman"/>
          <w:sz w:val="24"/>
          <w:szCs w:val="24"/>
          <w:lang w:eastAsia="en-IN"/>
        </w:rPr>
        <w:t>(</w:t>
      </w:r>
      <w:proofErr w:type="spellStart"/>
      <w:r w:rsidRPr="00823822">
        <w:rPr>
          <w:rFonts w:ascii="Times New Roman" w:eastAsia="Times New Roman" w:hAnsi="Times New Roman" w:cs="Times New Roman"/>
          <w:sz w:val="24"/>
          <w:szCs w:val="24"/>
          <w:lang w:eastAsia="en-IN"/>
        </w:rPr>
        <w:t>stdin</w:t>
      </w:r>
      <w:proofErr w:type="spellEnd"/>
      <w:r w:rsidRPr="00823822">
        <w:rPr>
          <w:rFonts w:ascii="Times New Roman" w:eastAsia="Times New Roman" w:hAnsi="Times New Roman" w:cs="Times New Roman"/>
          <w:sz w:val="24"/>
          <w:szCs w:val="24"/>
          <w:lang w:eastAsia="en-IN"/>
        </w:rPr>
        <w:t xml:space="preserve">); </w:t>
      </w:r>
    </w:p>
    <w:p w:rsidR="00823822" w:rsidRPr="00823822" w:rsidRDefault="00823822" w:rsidP="008238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p>
    <w:p w:rsidR="00823822" w:rsidRPr="00823822" w:rsidRDefault="00823822" w:rsidP="008238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t xml:space="preserve">/* accept values of elements of the two arrays a &amp; b to form </w:t>
      </w:r>
      <w:proofErr w:type="spellStart"/>
      <w:r w:rsidRPr="00823822">
        <w:rPr>
          <w:rFonts w:ascii="Times New Roman" w:eastAsia="Times New Roman" w:hAnsi="Times New Roman" w:cs="Times New Roman"/>
          <w:sz w:val="24"/>
          <w:szCs w:val="24"/>
          <w:lang w:eastAsia="en-IN"/>
        </w:rPr>
        <w:t>nxn</w:t>
      </w:r>
      <w:proofErr w:type="spellEnd"/>
      <w:r w:rsidRPr="00823822">
        <w:rPr>
          <w:rFonts w:ascii="Times New Roman" w:eastAsia="Times New Roman" w:hAnsi="Times New Roman" w:cs="Times New Roman"/>
          <w:sz w:val="24"/>
          <w:szCs w:val="24"/>
          <w:lang w:eastAsia="en-IN"/>
        </w:rPr>
        <w:t xml:space="preserve"> matrices */</w:t>
      </w:r>
    </w:p>
    <w:p w:rsidR="00823822" w:rsidRPr="00823822" w:rsidRDefault="00823822" w:rsidP="008238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r>
      <w:proofErr w:type="gramStart"/>
      <w:r w:rsidRPr="00823822">
        <w:rPr>
          <w:rFonts w:ascii="Times New Roman" w:eastAsia="Times New Roman" w:hAnsi="Times New Roman" w:cs="Times New Roman"/>
          <w:sz w:val="24"/>
          <w:szCs w:val="24"/>
          <w:lang w:eastAsia="en-IN"/>
        </w:rPr>
        <w:t>for(</w:t>
      </w:r>
      <w:proofErr w:type="gramEnd"/>
      <w:r w:rsidRPr="00823822">
        <w:rPr>
          <w:rFonts w:ascii="Times New Roman" w:eastAsia="Times New Roman" w:hAnsi="Times New Roman" w:cs="Times New Roman"/>
          <w:sz w:val="24"/>
          <w:szCs w:val="24"/>
          <w:lang w:eastAsia="en-IN"/>
        </w:rPr>
        <w:t>i=0; i &lt; n; i++)</w:t>
      </w:r>
    </w:p>
    <w:p w:rsidR="00823822" w:rsidRPr="00823822" w:rsidRDefault="00823822" w:rsidP="008238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r>
      <w:r w:rsidRPr="00823822">
        <w:rPr>
          <w:rFonts w:ascii="Times New Roman" w:eastAsia="Times New Roman" w:hAnsi="Times New Roman" w:cs="Times New Roman"/>
          <w:sz w:val="24"/>
          <w:szCs w:val="24"/>
          <w:lang w:eastAsia="en-IN"/>
        </w:rPr>
        <w:tab/>
      </w:r>
      <w:proofErr w:type="gramStart"/>
      <w:r w:rsidRPr="00823822">
        <w:rPr>
          <w:rFonts w:ascii="Times New Roman" w:eastAsia="Times New Roman" w:hAnsi="Times New Roman" w:cs="Times New Roman"/>
          <w:sz w:val="24"/>
          <w:szCs w:val="24"/>
          <w:lang w:eastAsia="en-IN"/>
        </w:rPr>
        <w:t>for(</w:t>
      </w:r>
      <w:proofErr w:type="gramEnd"/>
      <w:r w:rsidRPr="00823822">
        <w:rPr>
          <w:rFonts w:ascii="Times New Roman" w:eastAsia="Times New Roman" w:hAnsi="Times New Roman" w:cs="Times New Roman"/>
          <w:sz w:val="24"/>
          <w:szCs w:val="24"/>
          <w:lang w:eastAsia="en-IN"/>
        </w:rPr>
        <w:t>j = 0 ; j &lt; n ; j++)</w:t>
      </w:r>
    </w:p>
    <w:p w:rsidR="00823822" w:rsidRPr="00823822" w:rsidRDefault="00823822" w:rsidP="008238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r>
      <w:r w:rsidRPr="00823822">
        <w:rPr>
          <w:rFonts w:ascii="Times New Roman" w:eastAsia="Times New Roman" w:hAnsi="Times New Roman" w:cs="Times New Roman"/>
          <w:sz w:val="24"/>
          <w:szCs w:val="24"/>
          <w:lang w:eastAsia="en-IN"/>
        </w:rPr>
        <w:tab/>
        <w:t xml:space="preserve">{ </w:t>
      </w:r>
    </w:p>
    <w:p w:rsidR="00823822" w:rsidRPr="00823822" w:rsidRDefault="00823822" w:rsidP="008238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r>
      <w:r w:rsidRPr="00823822">
        <w:rPr>
          <w:rFonts w:ascii="Times New Roman" w:eastAsia="Times New Roman" w:hAnsi="Times New Roman" w:cs="Times New Roman"/>
          <w:sz w:val="24"/>
          <w:szCs w:val="24"/>
          <w:lang w:eastAsia="en-IN"/>
        </w:rPr>
        <w:tab/>
      </w:r>
      <w:r w:rsidRPr="00823822">
        <w:rPr>
          <w:rFonts w:ascii="Times New Roman" w:eastAsia="Times New Roman" w:hAnsi="Times New Roman" w:cs="Times New Roman"/>
          <w:sz w:val="24"/>
          <w:szCs w:val="24"/>
          <w:lang w:eastAsia="en-IN"/>
        </w:rPr>
        <w:tab/>
      </w:r>
      <w:proofErr w:type="spellStart"/>
      <w:proofErr w:type="gramStart"/>
      <w:r w:rsidRPr="00823822">
        <w:rPr>
          <w:rFonts w:ascii="Times New Roman" w:eastAsia="Times New Roman" w:hAnsi="Times New Roman" w:cs="Times New Roman"/>
          <w:sz w:val="24"/>
          <w:szCs w:val="24"/>
          <w:lang w:eastAsia="en-IN"/>
        </w:rPr>
        <w:t>printf</w:t>
      </w:r>
      <w:proofErr w:type="spellEnd"/>
      <w:r w:rsidRPr="00823822">
        <w:rPr>
          <w:rFonts w:ascii="Times New Roman" w:eastAsia="Times New Roman" w:hAnsi="Times New Roman" w:cs="Times New Roman"/>
          <w:sz w:val="24"/>
          <w:szCs w:val="24"/>
          <w:lang w:eastAsia="en-IN"/>
        </w:rPr>
        <w:t>(</w:t>
      </w:r>
      <w:proofErr w:type="gramEnd"/>
      <w:r w:rsidRPr="00823822">
        <w:rPr>
          <w:rFonts w:ascii="Times New Roman" w:eastAsia="Times New Roman" w:hAnsi="Times New Roman" w:cs="Times New Roman"/>
          <w:sz w:val="24"/>
          <w:szCs w:val="24"/>
          <w:lang w:eastAsia="en-IN"/>
        </w:rPr>
        <w:t>"Give matrix element with row %d column %d : ", i+1, j+1);</w:t>
      </w:r>
    </w:p>
    <w:p w:rsidR="00823822" w:rsidRPr="00823822" w:rsidRDefault="00823822" w:rsidP="008238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r>
      <w:r w:rsidRPr="00823822">
        <w:rPr>
          <w:rFonts w:ascii="Times New Roman" w:eastAsia="Times New Roman" w:hAnsi="Times New Roman" w:cs="Times New Roman"/>
          <w:sz w:val="24"/>
          <w:szCs w:val="24"/>
          <w:lang w:eastAsia="en-IN"/>
        </w:rPr>
        <w:tab/>
      </w:r>
      <w:r w:rsidRPr="00823822">
        <w:rPr>
          <w:rFonts w:ascii="Times New Roman" w:eastAsia="Times New Roman" w:hAnsi="Times New Roman" w:cs="Times New Roman"/>
          <w:sz w:val="24"/>
          <w:szCs w:val="24"/>
          <w:lang w:eastAsia="en-IN"/>
        </w:rPr>
        <w:tab/>
      </w:r>
      <w:proofErr w:type="spellStart"/>
      <w:proofErr w:type="gramStart"/>
      <w:r w:rsidRPr="00823822">
        <w:rPr>
          <w:rFonts w:ascii="Times New Roman" w:eastAsia="Times New Roman" w:hAnsi="Times New Roman" w:cs="Times New Roman"/>
          <w:sz w:val="24"/>
          <w:szCs w:val="24"/>
          <w:lang w:eastAsia="en-IN"/>
        </w:rPr>
        <w:t>scanf</w:t>
      </w:r>
      <w:proofErr w:type="spellEnd"/>
      <w:r w:rsidRPr="00823822">
        <w:rPr>
          <w:rFonts w:ascii="Times New Roman" w:eastAsia="Times New Roman" w:hAnsi="Times New Roman" w:cs="Times New Roman"/>
          <w:sz w:val="24"/>
          <w:szCs w:val="24"/>
          <w:lang w:eastAsia="en-IN"/>
        </w:rPr>
        <w:t>(</w:t>
      </w:r>
      <w:proofErr w:type="gramEnd"/>
      <w:r w:rsidRPr="00823822">
        <w:rPr>
          <w:rFonts w:ascii="Times New Roman" w:eastAsia="Times New Roman" w:hAnsi="Times New Roman" w:cs="Times New Roman"/>
          <w:sz w:val="24"/>
          <w:szCs w:val="24"/>
          <w:lang w:eastAsia="en-IN"/>
        </w:rPr>
        <w:t xml:space="preserve">"%d %d", &amp;a[i][j], &amp;b[i][j]); </w:t>
      </w:r>
      <w:proofErr w:type="spellStart"/>
      <w:r w:rsidRPr="00823822">
        <w:rPr>
          <w:rFonts w:ascii="Times New Roman" w:eastAsia="Times New Roman" w:hAnsi="Times New Roman" w:cs="Times New Roman"/>
          <w:sz w:val="24"/>
          <w:szCs w:val="24"/>
          <w:lang w:eastAsia="en-IN"/>
        </w:rPr>
        <w:t>fflush</w:t>
      </w:r>
      <w:proofErr w:type="spellEnd"/>
      <w:r w:rsidRPr="00823822">
        <w:rPr>
          <w:rFonts w:ascii="Times New Roman" w:eastAsia="Times New Roman" w:hAnsi="Times New Roman" w:cs="Times New Roman"/>
          <w:sz w:val="24"/>
          <w:szCs w:val="24"/>
          <w:lang w:eastAsia="en-IN"/>
        </w:rPr>
        <w:t>(</w:t>
      </w:r>
      <w:proofErr w:type="spellStart"/>
      <w:r w:rsidRPr="00823822">
        <w:rPr>
          <w:rFonts w:ascii="Times New Roman" w:eastAsia="Times New Roman" w:hAnsi="Times New Roman" w:cs="Times New Roman"/>
          <w:sz w:val="24"/>
          <w:szCs w:val="24"/>
          <w:lang w:eastAsia="en-IN"/>
        </w:rPr>
        <w:t>stdin</w:t>
      </w:r>
      <w:proofErr w:type="spellEnd"/>
      <w:r w:rsidRPr="00823822">
        <w:rPr>
          <w:rFonts w:ascii="Times New Roman" w:eastAsia="Times New Roman" w:hAnsi="Times New Roman" w:cs="Times New Roman"/>
          <w:sz w:val="24"/>
          <w:szCs w:val="24"/>
          <w:lang w:eastAsia="en-IN"/>
        </w:rPr>
        <w:t>);</w:t>
      </w:r>
    </w:p>
    <w:p w:rsidR="00823822" w:rsidRPr="00823822" w:rsidRDefault="00823822" w:rsidP="008238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r>
      <w:r w:rsidRPr="00823822">
        <w:rPr>
          <w:rFonts w:ascii="Times New Roman" w:eastAsia="Times New Roman" w:hAnsi="Times New Roman" w:cs="Times New Roman"/>
          <w:sz w:val="24"/>
          <w:szCs w:val="24"/>
          <w:lang w:eastAsia="en-IN"/>
        </w:rPr>
        <w:tab/>
      </w:r>
      <w:r w:rsidRPr="00823822">
        <w:rPr>
          <w:rFonts w:ascii="Times New Roman" w:eastAsia="Times New Roman" w:hAnsi="Times New Roman" w:cs="Times New Roman"/>
          <w:sz w:val="24"/>
          <w:szCs w:val="24"/>
          <w:lang w:eastAsia="en-IN"/>
        </w:rPr>
        <w:tab/>
      </w:r>
      <w:proofErr w:type="gramStart"/>
      <w:r w:rsidRPr="00823822">
        <w:rPr>
          <w:rFonts w:ascii="Times New Roman" w:eastAsia="Times New Roman" w:hAnsi="Times New Roman" w:cs="Times New Roman"/>
          <w:sz w:val="24"/>
          <w:szCs w:val="24"/>
          <w:lang w:eastAsia="en-IN"/>
        </w:rPr>
        <w:t>c[</w:t>
      </w:r>
      <w:proofErr w:type="gramEnd"/>
      <w:r w:rsidRPr="00823822">
        <w:rPr>
          <w:rFonts w:ascii="Times New Roman" w:eastAsia="Times New Roman" w:hAnsi="Times New Roman" w:cs="Times New Roman"/>
          <w:sz w:val="24"/>
          <w:szCs w:val="24"/>
          <w:lang w:eastAsia="en-IN"/>
        </w:rPr>
        <w:t>i][j] = 0; //initialize elements of the 3rd array c to 0</w:t>
      </w:r>
    </w:p>
    <w:p w:rsidR="00823822" w:rsidRPr="00823822" w:rsidRDefault="00823822" w:rsidP="008238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r>
      <w:r w:rsidRPr="00823822">
        <w:rPr>
          <w:rFonts w:ascii="Times New Roman" w:eastAsia="Times New Roman" w:hAnsi="Times New Roman" w:cs="Times New Roman"/>
          <w:sz w:val="24"/>
          <w:szCs w:val="24"/>
          <w:lang w:eastAsia="en-IN"/>
        </w:rPr>
        <w:tab/>
        <w:t>}</w:t>
      </w:r>
    </w:p>
    <w:p w:rsidR="00823822" w:rsidRPr="00823822" w:rsidRDefault="00823822" w:rsidP="008238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p>
    <w:p w:rsidR="00823822" w:rsidRPr="00823822" w:rsidRDefault="00823822" w:rsidP="008238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t>/* matrix multiplication and creation of the resultant matrix */</w:t>
      </w:r>
    </w:p>
    <w:p w:rsidR="00823822" w:rsidRPr="00823822" w:rsidRDefault="00823822" w:rsidP="008238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r>
      <w:proofErr w:type="gramStart"/>
      <w:r w:rsidRPr="00823822">
        <w:rPr>
          <w:rFonts w:ascii="Times New Roman" w:eastAsia="Times New Roman" w:hAnsi="Times New Roman" w:cs="Times New Roman"/>
          <w:sz w:val="24"/>
          <w:szCs w:val="24"/>
          <w:lang w:eastAsia="en-IN"/>
        </w:rPr>
        <w:t>for(</w:t>
      </w:r>
      <w:proofErr w:type="gramEnd"/>
      <w:r w:rsidRPr="00823822">
        <w:rPr>
          <w:rFonts w:ascii="Times New Roman" w:eastAsia="Times New Roman" w:hAnsi="Times New Roman" w:cs="Times New Roman"/>
          <w:sz w:val="24"/>
          <w:szCs w:val="24"/>
          <w:lang w:eastAsia="en-IN"/>
        </w:rPr>
        <w:t>i = 0; i &lt; n; i++)</w:t>
      </w:r>
    </w:p>
    <w:p w:rsidR="00823822" w:rsidRPr="00823822" w:rsidRDefault="00823822" w:rsidP="008238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r>
      <w:r w:rsidRPr="00823822">
        <w:rPr>
          <w:rFonts w:ascii="Times New Roman" w:eastAsia="Times New Roman" w:hAnsi="Times New Roman" w:cs="Times New Roman"/>
          <w:sz w:val="24"/>
          <w:szCs w:val="24"/>
          <w:lang w:eastAsia="en-IN"/>
        </w:rPr>
        <w:tab/>
      </w:r>
      <w:proofErr w:type="gramStart"/>
      <w:r w:rsidRPr="00823822">
        <w:rPr>
          <w:rFonts w:ascii="Times New Roman" w:eastAsia="Times New Roman" w:hAnsi="Times New Roman" w:cs="Times New Roman"/>
          <w:sz w:val="24"/>
          <w:szCs w:val="24"/>
          <w:lang w:eastAsia="en-IN"/>
        </w:rPr>
        <w:t>for(</w:t>
      </w:r>
      <w:proofErr w:type="gramEnd"/>
      <w:r w:rsidRPr="00823822">
        <w:rPr>
          <w:rFonts w:ascii="Times New Roman" w:eastAsia="Times New Roman" w:hAnsi="Times New Roman" w:cs="Times New Roman"/>
          <w:sz w:val="24"/>
          <w:szCs w:val="24"/>
          <w:lang w:eastAsia="en-IN"/>
        </w:rPr>
        <w:t>j = 0; j &lt; n; j++)</w:t>
      </w:r>
    </w:p>
    <w:p w:rsidR="00823822" w:rsidRPr="00823822" w:rsidRDefault="00823822" w:rsidP="008238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r>
      <w:r w:rsidRPr="00823822">
        <w:rPr>
          <w:rFonts w:ascii="Times New Roman" w:eastAsia="Times New Roman" w:hAnsi="Times New Roman" w:cs="Times New Roman"/>
          <w:sz w:val="24"/>
          <w:szCs w:val="24"/>
          <w:lang w:eastAsia="en-IN"/>
        </w:rPr>
        <w:tab/>
      </w:r>
      <w:r w:rsidRPr="00823822">
        <w:rPr>
          <w:rFonts w:ascii="Times New Roman" w:eastAsia="Times New Roman" w:hAnsi="Times New Roman" w:cs="Times New Roman"/>
          <w:sz w:val="24"/>
          <w:szCs w:val="24"/>
          <w:lang w:eastAsia="en-IN"/>
        </w:rPr>
        <w:tab/>
      </w:r>
      <w:proofErr w:type="gramStart"/>
      <w:r w:rsidRPr="00823822">
        <w:rPr>
          <w:rFonts w:ascii="Times New Roman" w:eastAsia="Times New Roman" w:hAnsi="Times New Roman" w:cs="Times New Roman"/>
          <w:sz w:val="24"/>
          <w:szCs w:val="24"/>
          <w:lang w:eastAsia="en-IN"/>
        </w:rPr>
        <w:t>for(</w:t>
      </w:r>
      <w:proofErr w:type="gramEnd"/>
      <w:r w:rsidRPr="00823822">
        <w:rPr>
          <w:rFonts w:ascii="Times New Roman" w:eastAsia="Times New Roman" w:hAnsi="Times New Roman" w:cs="Times New Roman"/>
          <w:sz w:val="24"/>
          <w:szCs w:val="24"/>
          <w:lang w:eastAsia="en-IN"/>
        </w:rPr>
        <w:t>k = 0; k &lt; n; k++)</w:t>
      </w:r>
    </w:p>
    <w:p w:rsidR="00823822" w:rsidRPr="00823822" w:rsidRDefault="00823822" w:rsidP="008238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r>
      <w:r w:rsidRPr="00823822">
        <w:rPr>
          <w:rFonts w:ascii="Times New Roman" w:eastAsia="Times New Roman" w:hAnsi="Times New Roman" w:cs="Times New Roman"/>
          <w:sz w:val="24"/>
          <w:szCs w:val="24"/>
          <w:lang w:eastAsia="en-IN"/>
        </w:rPr>
        <w:tab/>
      </w:r>
      <w:r w:rsidRPr="00823822">
        <w:rPr>
          <w:rFonts w:ascii="Times New Roman" w:eastAsia="Times New Roman" w:hAnsi="Times New Roman" w:cs="Times New Roman"/>
          <w:sz w:val="24"/>
          <w:szCs w:val="24"/>
          <w:lang w:eastAsia="en-IN"/>
        </w:rPr>
        <w:tab/>
      </w:r>
      <w:r w:rsidRPr="00823822">
        <w:rPr>
          <w:rFonts w:ascii="Times New Roman" w:eastAsia="Times New Roman" w:hAnsi="Times New Roman" w:cs="Times New Roman"/>
          <w:sz w:val="24"/>
          <w:szCs w:val="24"/>
          <w:lang w:eastAsia="en-IN"/>
        </w:rPr>
        <w:tab/>
      </w:r>
      <w:proofErr w:type="gramStart"/>
      <w:r w:rsidRPr="00823822">
        <w:rPr>
          <w:rFonts w:ascii="Times New Roman" w:eastAsia="Times New Roman" w:hAnsi="Times New Roman" w:cs="Times New Roman"/>
          <w:sz w:val="24"/>
          <w:szCs w:val="24"/>
          <w:lang w:eastAsia="en-IN"/>
        </w:rPr>
        <w:t>c[</w:t>
      </w:r>
      <w:proofErr w:type="gramEnd"/>
      <w:r w:rsidRPr="00823822">
        <w:rPr>
          <w:rFonts w:ascii="Times New Roman" w:eastAsia="Times New Roman" w:hAnsi="Times New Roman" w:cs="Times New Roman"/>
          <w:sz w:val="24"/>
          <w:szCs w:val="24"/>
          <w:lang w:eastAsia="en-IN"/>
        </w:rPr>
        <w:t>i][j] += (a[i][k] * b[k][j]);</w:t>
      </w:r>
    </w:p>
    <w:p w:rsidR="00823822" w:rsidRPr="00823822" w:rsidRDefault="00823822" w:rsidP="008238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p>
    <w:p w:rsidR="00823822" w:rsidRPr="00823822" w:rsidRDefault="00823822" w:rsidP="008238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t>/* display the resultant matrix */</w:t>
      </w:r>
    </w:p>
    <w:p w:rsidR="00823822" w:rsidRPr="00823822" w:rsidRDefault="00823822" w:rsidP="008238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r>
      <w:proofErr w:type="spellStart"/>
      <w:proofErr w:type="gramStart"/>
      <w:r w:rsidRPr="00823822">
        <w:rPr>
          <w:rFonts w:ascii="Times New Roman" w:eastAsia="Times New Roman" w:hAnsi="Times New Roman" w:cs="Times New Roman"/>
          <w:sz w:val="24"/>
          <w:szCs w:val="24"/>
          <w:lang w:eastAsia="en-IN"/>
        </w:rPr>
        <w:t>printf</w:t>
      </w:r>
      <w:proofErr w:type="spellEnd"/>
      <w:r w:rsidRPr="00823822">
        <w:rPr>
          <w:rFonts w:ascii="Times New Roman" w:eastAsia="Times New Roman" w:hAnsi="Times New Roman" w:cs="Times New Roman"/>
          <w:sz w:val="24"/>
          <w:szCs w:val="24"/>
          <w:lang w:eastAsia="en-IN"/>
        </w:rPr>
        <w:t>(</w:t>
      </w:r>
      <w:proofErr w:type="gramEnd"/>
      <w:r w:rsidRPr="00823822">
        <w:rPr>
          <w:rFonts w:ascii="Times New Roman" w:eastAsia="Times New Roman" w:hAnsi="Times New Roman" w:cs="Times New Roman"/>
          <w:sz w:val="24"/>
          <w:szCs w:val="24"/>
          <w:lang w:eastAsia="en-IN"/>
        </w:rPr>
        <w:t>"\n\n");</w:t>
      </w:r>
    </w:p>
    <w:p w:rsidR="00823822" w:rsidRPr="00823822" w:rsidRDefault="00823822" w:rsidP="008238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r>
      <w:proofErr w:type="gramStart"/>
      <w:r w:rsidRPr="00823822">
        <w:rPr>
          <w:rFonts w:ascii="Times New Roman" w:eastAsia="Times New Roman" w:hAnsi="Times New Roman" w:cs="Times New Roman"/>
          <w:sz w:val="24"/>
          <w:szCs w:val="24"/>
          <w:lang w:eastAsia="en-IN"/>
        </w:rPr>
        <w:t>for(</w:t>
      </w:r>
      <w:proofErr w:type="gramEnd"/>
      <w:r w:rsidRPr="00823822">
        <w:rPr>
          <w:rFonts w:ascii="Times New Roman" w:eastAsia="Times New Roman" w:hAnsi="Times New Roman" w:cs="Times New Roman"/>
          <w:sz w:val="24"/>
          <w:szCs w:val="24"/>
          <w:lang w:eastAsia="en-IN"/>
        </w:rPr>
        <w:t>i=0; i &lt; n ; i++)</w:t>
      </w:r>
    </w:p>
    <w:p w:rsidR="00823822" w:rsidRPr="00823822" w:rsidRDefault="00823822" w:rsidP="008238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lastRenderedPageBreak/>
        <w:tab/>
        <w:t>{</w:t>
      </w:r>
    </w:p>
    <w:p w:rsidR="00823822" w:rsidRPr="00823822" w:rsidRDefault="00823822" w:rsidP="008238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r>
      <w:r w:rsidRPr="00823822">
        <w:rPr>
          <w:rFonts w:ascii="Times New Roman" w:eastAsia="Times New Roman" w:hAnsi="Times New Roman" w:cs="Times New Roman"/>
          <w:sz w:val="24"/>
          <w:szCs w:val="24"/>
          <w:lang w:eastAsia="en-IN"/>
        </w:rPr>
        <w:tab/>
      </w:r>
      <w:proofErr w:type="gramStart"/>
      <w:r w:rsidRPr="00823822">
        <w:rPr>
          <w:rFonts w:ascii="Times New Roman" w:eastAsia="Times New Roman" w:hAnsi="Times New Roman" w:cs="Times New Roman"/>
          <w:sz w:val="24"/>
          <w:szCs w:val="24"/>
          <w:lang w:eastAsia="en-IN"/>
        </w:rPr>
        <w:t>for(</w:t>
      </w:r>
      <w:proofErr w:type="gramEnd"/>
      <w:r w:rsidRPr="00823822">
        <w:rPr>
          <w:rFonts w:ascii="Times New Roman" w:eastAsia="Times New Roman" w:hAnsi="Times New Roman" w:cs="Times New Roman"/>
          <w:sz w:val="24"/>
          <w:szCs w:val="24"/>
          <w:lang w:eastAsia="en-IN"/>
        </w:rPr>
        <w:t>j = 0; j &lt; n ; j++)</w:t>
      </w:r>
    </w:p>
    <w:p w:rsidR="00823822" w:rsidRPr="00823822" w:rsidRDefault="00823822" w:rsidP="008238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r>
      <w:r w:rsidRPr="00823822">
        <w:rPr>
          <w:rFonts w:ascii="Times New Roman" w:eastAsia="Times New Roman" w:hAnsi="Times New Roman" w:cs="Times New Roman"/>
          <w:sz w:val="24"/>
          <w:szCs w:val="24"/>
          <w:lang w:eastAsia="en-IN"/>
        </w:rPr>
        <w:tab/>
        <w:t>{</w:t>
      </w:r>
    </w:p>
    <w:p w:rsidR="00823822" w:rsidRPr="00823822" w:rsidRDefault="00823822" w:rsidP="008238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r>
      <w:r w:rsidRPr="00823822">
        <w:rPr>
          <w:rFonts w:ascii="Times New Roman" w:eastAsia="Times New Roman" w:hAnsi="Times New Roman" w:cs="Times New Roman"/>
          <w:sz w:val="24"/>
          <w:szCs w:val="24"/>
          <w:lang w:eastAsia="en-IN"/>
        </w:rPr>
        <w:tab/>
      </w:r>
      <w:r w:rsidRPr="00823822">
        <w:rPr>
          <w:rFonts w:ascii="Times New Roman" w:eastAsia="Times New Roman" w:hAnsi="Times New Roman" w:cs="Times New Roman"/>
          <w:sz w:val="24"/>
          <w:szCs w:val="24"/>
          <w:lang w:eastAsia="en-IN"/>
        </w:rPr>
        <w:tab/>
      </w:r>
      <w:proofErr w:type="spellStart"/>
      <w:proofErr w:type="gramStart"/>
      <w:r w:rsidRPr="00823822">
        <w:rPr>
          <w:rFonts w:ascii="Times New Roman" w:eastAsia="Times New Roman" w:hAnsi="Times New Roman" w:cs="Times New Roman"/>
          <w:sz w:val="24"/>
          <w:szCs w:val="24"/>
          <w:lang w:eastAsia="en-IN"/>
        </w:rPr>
        <w:t>printf</w:t>
      </w:r>
      <w:proofErr w:type="spellEnd"/>
      <w:r w:rsidRPr="00823822">
        <w:rPr>
          <w:rFonts w:ascii="Times New Roman" w:eastAsia="Times New Roman" w:hAnsi="Times New Roman" w:cs="Times New Roman"/>
          <w:sz w:val="24"/>
          <w:szCs w:val="24"/>
          <w:lang w:eastAsia="en-IN"/>
        </w:rPr>
        <w:t>(</w:t>
      </w:r>
      <w:proofErr w:type="gramEnd"/>
      <w:r w:rsidRPr="00823822">
        <w:rPr>
          <w:rFonts w:ascii="Times New Roman" w:eastAsia="Times New Roman" w:hAnsi="Times New Roman" w:cs="Times New Roman"/>
          <w:sz w:val="24"/>
          <w:szCs w:val="24"/>
          <w:lang w:eastAsia="en-IN"/>
        </w:rPr>
        <w:t>"%d\</w:t>
      </w:r>
      <w:proofErr w:type="spellStart"/>
      <w:r w:rsidRPr="00823822">
        <w:rPr>
          <w:rFonts w:ascii="Times New Roman" w:eastAsia="Times New Roman" w:hAnsi="Times New Roman" w:cs="Times New Roman"/>
          <w:sz w:val="24"/>
          <w:szCs w:val="24"/>
          <w:lang w:eastAsia="en-IN"/>
        </w:rPr>
        <w:t>t",c</w:t>
      </w:r>
      <w:proofErr w:type="spellEnd"/>
      <w:r w:rsidRPr="00823822">
        <w:rPr>
          <w:rFonts w:ascii="Times New Roman" w:eastAsia="Times New Roman" w:hAnsi="Times New Roman" w:cs="Times New Roman"/>
          <w:sz w:val="24"/>
          <w:szCs w:val="24"/>
          <w:lang w:eastAsia="en-IN"/>
        </w:rPr>
        <w:t>[i][j]);</w:t>
      </w:r>
    </w:p>
    <w:p w:rsidR="00823822" w:rsidRPr="00823822" w:rsidRDefault="00823822" w:rsidP="008238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r>
      <w:r w:rsidRPr="00823822">
        <w:rPr>
          <w:rFonts w:ascii="Times New Roman" w:eastAsia="Times New Roman" w:hAnsi="Times New Roman" w:cs="Times New Roman"/>
          <w:sz w:val="24"/>
          <w:szCs w:val="24"/>
          <w:lang w:eastAsia="en-IN"/>
        </w:rPr>
        <w:tab/>
        <w:t>}</w:t>
      </w:r>
    </w:p>
    <w:p w:rsidR="00823822" w:rsidRPr="00823822" w:rsidRDefault="00823822" w:rsidP="008238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r>
      <w:r w:rsidRPr="00823822">
        <w:rPr>
          <w:rFonts w:ascii="Times New Roman" w:eastAsia="Times New Roman" w:hAnsi="Times New Roman" w:cs="Times New Roman"/>
          <w:sz w:val="24"/>
          <w:szCs w:val="24"/>
          <w:lang w:eastAsia="en-IN"/>
        </w:rPr>
        <w:tab/>
      </w:r>
      <w:proofErr w:type="spellStart"/>
      <w:proofErr w:type="gramStart"/>
      <w:r w:rsidRPr="00823822">
        <w:rPr>
          <w:rFonts w:ascii="Times New Roman" w:eastAsia="Times New Roman" w:hAnsi="Times New Roman" w:cs="Times New Roman"/>
          <w:sz w:val="24"/>
          <w:szCs w:val="24"/>
          <w:lang w:eastAsia="en-IN"/>
        </w:rPr>
        <w:t>printf</w:t>
      </w:r>
      <w:proofErr w:type="spellEnd"/>
      <w:r w:rsidRPr="00823822">
        <w:rPr>
          <w:rFonts w:ascii="Times New Roman" w:eastAsia="Times New Roman" w:hAnsi="Times New Roman" w:cs="Times New Roman"/>
          <w:sz w:val="24"/>
          <w:szCs w:val="24"/>
          <w:lang w:eastAsia="en-IN"/>
        </w:rPr>
        <w:t>(</w:t>
      </w:r>
      <w:proofErr w:type="gramEnd"/>
      <w:r w:rsidRPr="00823822">
        <w:rPr>
          <w:rFonts w:ascii="Times New Roman" w:eastAsia="Times New Roman" w:hAnsi="Times New Roman" w:cs="Times New Roman"/>
          <w:sz w:val="24"/>
          <w:szCs w:val="24"/>
          <w:lang w:eastAsia="en-IN"/>
        </w:rPr>
        <w:t>"\n");</w:t>
      </w:r>
    </w:p>
    <w:p w:rsidR="00823822" w:rsidRPr="00823822" w:rsidRDefault="00823822" w:rsidP="008238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t>}</w:t>
      </w:r>
    </w:p>
    <w:p w:rsidR="00823822" w:rsidRPr="00823822" w:rsidRDefault="00823822" w:rsidP="008238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w:t>
      </w:r>
    </w:p>
    <w:p w:rsidR="00823822" w:rsidRP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br/>
      </w:r>
    </w:p>
    <w:p w:rsidR="00823822" w:rsidRPr="00823822" w:rsidRDefault="00823822" w:rsidP="00823822">
      <w:pPr>
        <w:shd w:val="clear" w:color="auto" w:fill="FFFFFF"/>
        <w:spacing w:before="90" w:after="180" w:line="240" w:lineRule="auto"/>
        <w:ind w:left="180" w:right="180"/>
        <w:textAlignment w:val="baseline"/>
        <w:outlineLvl w:val="2"/>
        <w:rPr>
          <w:rFonts w:ascii="Times New Roman" w:eastAsia="Times New Roman" w:hAnsi="Times New Roman" w:cs="Times New Roman"/>
          <w:b/>
          <w:bCs/>
          <w:sz w:val="28"/>
          <w:szCs w:val="24"/>
          <w:lang w:eastAsia="en-IN"/>
        </w:rPr>
      </w:pPr>
      <w:r w:rsidRPr="00823822">
        <w:rPr>
          <w:rFonts w:ascii="Times New Roman" w:eastAsia="Times New Roman" w:hAnsi="Times New Roman" w:cs="Times New Roman"/>
          <w:b/>
          <w:bCs/>
          <w:sz w:val="28"/>
          <w:szCs w:val="24"/>
          <w:lang w:eastAsia="en-IN"/>
        </w:rPr>
        <w:t>Exercise</w:t>
      </w:r>
    </w:p>
    <w:p w:rsidR="00823822" w:rsidRPr="00823822" w:rsidRDefault="00823822" w:rsidP="00823822">
      <w:pPr>
        <w:shd w:val="clear" w:color="auto" w:fill="FFFFFF"/>
        <w:spacing w:before="90" w:after="180" w:line="240" w:lineRule="auto"/>
        <w:ind w:left="180" w:right="180"/>
        <w:jc w:val="both"/>
        <w:textAlignment w:val="baseline"/>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Identify the array defined in each of the following statements. Indicate what values are assigned to the individual array elements.</w:t>
      </w:r>
    </w:p>
    <w:p w:rsidR="00823822" w:rsidRPr="00823822" w:rsidRDefault="00823822" w:rsidP="008238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proofErr w:type="spellStart"/>
      <w:proofErr w:type="gramStart"/>
      <w:r w:rsidRPr="00823822">
        <w:rPr>
          <w:rFonts w:ascii="Times New Roman" w:eastAsia="Times New Roman" w:hAnsi="Times New Roman" w:cs="Times New Roman"/>
          <w:sz w:val="24"/>
          <w:szCs w:val="24"/>
          <w:lang w:eastAsia="en-IN"/>
        </w:rPr>
        <w:t>int</w:t>
      </w:r>
      <w:proofErr w:type="spellEnd"/>
      <w:proofErr w:type="gramEnd"/>
      <w:r w:rsidRPr="00823822">
        <w:rPr>
          <w:rFonts w:ascii="Times New Roman" w:eastAsia="Times New Roman" w:hAnsi="Times New Roman" w:cs="Times New Roman"/>
          <w:sz w:val="24"/>
          <w:szCs w:val="24"/>
          <w:lang w:eastAsia="en-IN"/>
        </w:rPr>
        <w:t xml:space="preserve"> a[2][4] = {</w:t>
      </w:r>
    </w:p>
    <w:p w:rsidR="00823822" w:rsidRPr="00823822" w:rsidRDefault="00823822" w:rsidP="008238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t>{5</w:t>
      </w:r>
      <w:proofErr w:type="gramStart"/>
      <w:r w:rsidRPr="00823822">
        <w:rPr>
          <w:rFonts w:ascii="Times New Roman" w:eastAsia="Times New Roman" w:hAnsi="Times New Roman" w:cs="Times New Roman"/>
          <w:sz w:val="24"/>
          <w:szCs w:val="24"/>
          <w:lang w:eastAsia="en-IN"/>
        </w:rPr>
        <w:t>,4,3,2</w:t>
      </w:r>
      <w:proofErr w:type="gramEnd"/>
      <w:r w:rsidRPr="00823822">
        <w:rPr>
          <w:rFonts w:ascii="Times New Roman" w:eastAsia="Times New Roman" w:hAnsi="Times New Roman" w:cs="Times New Roman"/>
          <w:sz w:val="24"/>
          <w:szCs w:val="24"/>
          <w:lang w:eastAsia="en-IN"/>
        </w:rPr>
        <w:t>},</w:t>
      </w:r>
    </w:p>
    <w:p w:rsidR="00823822" w:rsidRPr="00823822" w:rsidRDefault="00823822" w:rsidP="008238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t>{9</w:t>
      </w:r>
      <w:proofErr w:type="gramStart"/>
      <w:r w:rsidRPr="00823822">
        <w:rPr>
          <w:rFonts w:ascii="Times New Roman" w:eastAsia="Times New Roman" w:hAnsi="Times New Roman" w:cs="Times New Roman"/>
          <w:sz w:val="24"/>
          <w:szCs w:val="24"/>
          <w:lang w:eastAsia="en-IN"/>
        </w:rPr>
        <w:t>,8,7,6</w:t>
      </w:r>
      <w:proofErr w:type="gramEnd"/>
      <w:r w:rsidRPr="00823822">
        <w:rPr>
          <w:rFonts w:ascii="Times New Roman" w:eastAsia="Times New Roman" w:hAnsi="Times New Roman" w:cs="Times New Roman"/>
          <w:sz w:val="24"/>
          <w:szCs w:val="24"/>
          <w:lang w:eastAsia="en-IN"/>
        </w:rPr>
        <w:t>}</w:t>
      </w:r>
    </w:p>
    <w:p w:rsidR="00823822" w:rsidRPr="00823822" w:rsidRDefault="00823822" w:rsidP="008238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w:t>
      </w:r>
    </w:p>
    <w:p w:rsidR="00823822" w:rsidRPr="00823822" w:rsidRDefault="00823822" w:rsidP="008238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p>
    <w:p w:rsidR="00823822" w:rsidRPr="00823822" w:rsidRDefault="00823822" w:rsidP="008238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proofErr w:type="spellStart"/>
      <w:proofErr w:type="gramStart"/>
      <w:r w:rsidRPr="00823822">
        <w:rPr>
          <w:rFonts w:ascii="Times New Roman" w:eastAsia="Times New Roman" w:hAnsi="Times New Roman" w:cs="Times New Roman"/>
          <w:sz w:val="24"/>
          <w:szCs w:val="24"/>
          <w:lang w:eastAsia="en-IN"/>
        </w:rPr>
        <w:t>int</w:t>
      </w:r>
      <w:proofErr w:type="spellEnd"/>
      <w:proofErr w:type="gramEnd"/>
      <w:r w:rsidRPr="00823822">
        <w:rPr>
          <w:rFonts w:ascii="Times New Roman" w:eastAsia="Times New Roman" w:hAnsi="Times New Roman" w:cs="Times New Roman"/>
          <w:sz w:val="24"/>
          <w:szCs w:val="24"/>
          <w:lang w:eastAsia="en-IN"/>
        </w:rPr>
        <w:t xml:space="preserve"> data[2][3][4] = {</w:t>
      </w:r>
    </w:p>
    <w:p w:rsidR="00823822" w:rsidRPr="00823822" w:rsidRDefault="00823822" w:rsidP="008238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t>{</w:t>
      </w:r>
    </w:p>
    <w:p w:rsidR="00823822" w:rsidRPr="00823822" w:rsidRDefault="00823822" w:rsidP="008238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r>
      <w:r w:rsidRPr="00823822">
        <w:rPr>
          <w:rFonts w:ascii="Times New Roman" w:eastAsia="Times New Roman" w:hAnsi="Times New Roman" w:cs="Times New Roman"/>
          <w:sz w:val="24"/>
          <w:szCs w:val="24"/>
          <w:lang w:eastAsia="en-IN"/>
        </w:rPr>
        <w:tab/>
        <w:t>{3</w:t>
      </w:r>
      <w:proofErr w:type="gramStart"/>
      <w:r w:rsidRPr="00823822">
        <w:rPr>
          <w:rFonts w:ascii="Times New Roman" w:eastAsia="Times New Roman" w:hAnsi="Times New Roman" w:cs="Times New Roman"/>
          <w:sz w:val="24"/>
          <w:szCs w:val="24"/>
          <w:lang w:eastAsia="en-IN"/>
        </w:rPr>
        <w:t>,2,1</w:t>
      </w:r>
      <w:proofErr w:type="gramEnd"/>
      <w:r w:rsidRPr="00823822">
        <w:rPr>
          <w:rFonts w:ascii="Times New Roman" w:eastAsia="Times New Roman" w:hAnsi="Times New Roman" w:cs="Times New Roman"/>
          <w:sz w:val="24"/>
          <w:szCs w:val="24"/>
          <w:lang w:eastAsia="en-IN"/>
        </w:rPr>
        <w:t>},</w:t>
      </w:r>
    </w:p>
    <w:p w:rsidR="00823822" w:rsidRPr="00823822" w:rsidRDefault="00823822" w:rsidP="008238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r>
      <w:r w:rsidRPr="00823822">
        <w:rPr>
          <w:rFonts w:ascii="Times New Roman" w:eastAsia="Times New Roman" w:hAnsi="Times New Roman" w:cs="Times New Roman"/>
          <w:sz w:val="24"/>
          <w:szCs w:val="24"/>
          <w:lang w:eastAsia="en-IN"/>
        </w:rPr>
        <w:tab/>
        <w:t>{9</w:t>
      </w:r>
      <w:proofErr w:type="gramStart"/>
      <w:r w:rsidRPr="00823822">
        <w:rPr>
          <w:rFonts w:ascii="Times New Roman" w:eastAsia="Times New Roman" w:hAnsi="Times New Roman" w:cs="Times New Roman"/>
          <w:sz w:val="24"/>
          <w:szCs w:val="24"/>
          <w:lang w:eastAsia="en-IN"/>
        </w:rPr>
        <w:t>,8</w:t>
      </w:r>
      <w:proofErr w:type="gramEnd"/>
      <w:r w:rsidRPr="00823822">
        <w:rPr>
          <w:rFonts w:ascii="Times New Roman" w:eastAsia="Times New Roman" w:hAnsi="Times New Roman" w:cs="Times New Roman"/>
          <w:sz w:val="24"/>
          <w:szCs w:val="24"/>
          <w:lang w:eastAsia="en-IN"/>
        </w:rPr>
        <w:t>},</w:t>
      </w:r>
    </w:p>
    <w:p w:rsidR="00823822" w:rsidRPr="00823822" w:rsidRDefault="00823822" w:rsidP="008238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r>
      <w:r w:rsidRPr="00823822">
        <w:rPr>
          <w:rFonts w:ascii="Times New Roman" w:eastAsia="Times New Roman" w:hAnsi="Times New Roman" w:cs="Times New Roman"/>
          <w:sz w:val="24"/>
          <w:szCs w:val="24"/>
          <w:lang w:eastAsia="en-IN"/>
        </w:rPr>
        <w:tab/>
        <w:t>{5</w:t>
      </w:r>
      <w:proofErr w:type="gramStart"/>
      <w:r w:rsidRPr="00823822">
        <w:rPr>
          <w:rFonts w:ascii="Times New Roman" w:eastAsia="Times New Roman" w:hAnsi="Times New Roman" w:cs="Times New Roman"/>
          <w:sz w:val="24"/>
          <w:szCs w:val="24"/>
          <w:lang w:eastAsia="en-IN"/>
        </w:rPr>
        <w:t>,4,6,7</w:t>
      </w:r>
      <w:proofErr w:type="gramEnd"/>
      <w:r w:rsidRPr="00823822">
        <w:rPr>
          <w:rFonts w:ascii="Times New Roman" w:eastAsia="Times New Roman" w:hAnsi="Times New Roman" w:cs="Times New Roman"/>
          <w:sz w:val="24"/>
          <w:szCs w:val="24"/>
          <w:lang w:eastAsia="en-IN"/>
        </w:rPr>
        <w:t>}</w:t>
      </w:r>
    </w:p>
    <w:p w:rsidR="00823822" w:rsidRPr="00823822" w:rsidRDefault="00823822" w:rsidP="008238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t>},</w:t>
      </w:r>
    </w:p>
    <w:p w:rsidR="00823822" w:rsidRPr="00823822" w:rsidRDefault="00823822" w:rsidP="008238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t>{</w:t>
      </w:r>
    </w:p>
    <w:p w:rsidR="00823822" w:rsidRPr="00823822" w:rsidRDefault="00823822" w:rsidP="008238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r>
      <w:r w:rsidRPr="00823822">
        <w:rPr>
          <w:rFonts w:ascii="Times New Roman" w:eastAsia="Times New Roman" w:hAnsi="Times New Roman" w:cs="Times New Roman"/>
          <w:sz w:val="24"/>
          <w:szCs w:val="24"/>
          <w:lang w:eastAsia="en-IN"/>
        </w:rPr>
        <w:tab/>
        <w:t>{1</w:t>
      </w:r>
      <w:proofErr w:type="gramStart"/>
      <w:r w:rsidRPr="00823822">
        <w:rPr>
          <w:rFonts w:ascii="Times New Roman" w:eastAsia="Times New Roman" w:hAnsi="Times New Roman" w:cs="Times New Roman"/>
          <w:sz w:val="24"/>
          <w:szCs w:val="24"/>
          <w:lang w:eastAsia="en-IN"/>
        </w:rPr>
        <w:t>,2</w:t>
      </w:r>
      <w:proofErr w:type="gramEnd"/>
      <w:r w:rsidRPr="00823822">
        <w:rPr>
          <w:rFonts w:ascii="Times New Roman" w:eastAsia="Times New Roman" w:hAnsi="Times New Roman" w:cs="Times New Roman"/>
          <w:sz w:val="24"/>
          <w:szCs w:val="24"/>
          <w:lang w:eastAsia="en-IN"/>
        </w:rPr>
        <w:t>},</w:t>
      </w:r>
    </w:p>
    <w:p w:rsidR="00823822" w:rsidRPr="00823822" w:rsidRDefault="00823822" w:rsidP="008238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r>
      <w:r w:rsidRPr="00823822">
        <w:rPr>
          <w:rFonts w:ascii="Times New Roman" w:eastAsia="Times New Roman" w:hAnsi="Times New Roman" w:cs="Times New Roman"/>
          <w:sz w:val="24"/>
          <w:szCs w:val="24"/>
          <w:lang w:eastAsia="en-IN"/>
        </w:rPr>
        <w:tab/>
        <w:t>{},</w:t>
      </w:r>
    </w:p>
    <w:p w:rsidR="00823822" w:rsidRPr="00823822" w:rsidRDefault="00823822" w:rsidP="008238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r>
      <w:r w:rsidRPr="00823822">
        <w:rPr>
          <w:rFonts w:ascii="Times New Roman" w:eastAsia="Times New Roman" w:hAnsi="Times New Roman" w:cs="Times New Roman"/>
          <w:sz w:val="24"/>
          <w:szCs w:val="24"/>
          <w:lang w:eastAsia="en-IN"/>
        </w:rPr>
        <w:tab/>
        <w:t>{2</w:t>
      </w:r>
      <w:proofErr w:type="gramStart"/>
      <w:r w:rsidRPr="00823822">
        <w:rPr>
          <w:rFonts w:ascii="Times New Roman" w:eastAsia="Times New Roman" w:hAnsi="Times New Roman" w:cs="Times New Roman"/>
          <w:sz w:val="24"/>
          <w:szCs w:val="24"/>
          <w:lang w:eastAsia="en-IN"/>
        </w:rPr>
        <w:t>,3,4</w:t>
      </w:r>
      <w:proofErr w:type="gramEnd"/>
      <w:r w:rsidRPr="00823822">
        <w:rPr>
          <w:rFonts w:ascii="Times New Roman" w:eastAsia="Times New Roman" w:hAnsi="Times New Roman" w:cs="Times New Roman"/>
          <w:sz w:val="24"/>
          <w:szCs w:val="24"/>
          <w:lang w:eastAsia="en-IN"/>
        </w:rPr>
        <w:t>}</w:t>
      </w:r>
    </w:p>
    <w:p w:rsidR="00823822" w:rsidRPr="00823822" w:rsidRDefault="00823822" w:rsidP="008238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t>}</w:t>
      </w:r>
    </w:p>
    <w:p w:rsidR="00823822" w:rsidRPr="00823822" w:rsidRDefault="00823822" w:rsidP="008238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w:t>
      </w:r>
    </w:p>
    <w:p w:rsidR="00823822" w:rsidRPr="00823822" w:rsidRDefault="00823822" w:rsidP="008238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 xml:space="preserve">  </w:t>
      </w:r>
    </w:p>
    <w:p w:rsidR="00823822" w:rsidRPr="00823822" w:rsidRDefault="00823822" w:rsidP="008238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proofErr w:type="gramStart"/>
      <w:r w:rsidRPr="00823822">
        <w:rPr>
          <w:rFonts w:ascii="Times New Roman" w:eastAsia="Times New Roman" w:hAnsi="Times New Roman" w:cs="Times New Roman"/>
          <w:sz w:val="24"/>
          <w:szCs w:val="24"/>
          <w:lang w:eastAsia="en-IN"/>
        </w:rPr>
        <w:t>char</w:t>
      </w:r>
      <w:proofErr w:type="gramEnd"/>
      <w:r w:rsidRPr="00823822">
        <w:rPr>
          <w:rFonts w:ascii="Times New Roman" w:eastAsia="Times New Roman" w:hAnsi="Times New Roman" w:cs="Times New Roman"/>
          <w:sz w:val="24"/>
          <w:szCs w:val="24"/>
          <w:lang w:eastAsia="en-IN"/>
        </w:rPr>
        <w:t xml:space="preserve"> </w:t>
      </w:r>
      <w:proofErr w:type="spellStart"/>
      <w:r w:rsidRPr="00823822">
        <w:rPr>
          <w:rFonts w:ascii="Times New Roman" w:eastAsia="Times New Roman" w:hAnsi="Times New Roman" w:cs="Times New Roman"/>
          <w:sz w:val="24"/>
          <w:szCs w:val="24"/>
          <w:lang w:eastAsia="en-IN"/>
        </w:rPr>
        <w:t>room_colours</w:t>
      </w:r>
      <w:proofErr w:type="spellEnd"/>
      <w:r w:rsidRPr="00823822">
        <w:rPr>
          <w:rFonts w:ascii="Times New Roman" w:eastAsia="Times New Roman" w:hAnsi="Times New Roman" w:cs="Times New Roman"/>
          <w:sz w:val="24"/>
          <w:szCs w:val="24"/>
          <w:lang w:eastAsia="en-IN"/>
        </w:rPr>
        <w:t>[3][7] = {</w:t>
      </w:r>
    </w:p>
    <w:p w:rsidR="00823822" w:rsidRPr="00823822" w:rsidRDefault="00823822" w:rsidP="008238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t>{'B', 'l', 'u', 'e','\0'},</w:t>
      </w:r>
    </w:p>
    <w:p w:rsidR="00823822" w:rsidRPr="00823822" w:rsidRDefault="00823822" w:rsidP="008238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t>{'G', 'r', 'e', 'e', 'n','\0'},</w:t>
      </w:r>
    </w:p>
    <w:p w:rsidR="00823822" w:rsidRPr="00823822" w:rsidRDefault="00823822" w:rsidP="008238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ab/>
        <w:t>{'Y', 'e', 'l', 'l', 'o', 'w','\0'}</w:t>
      </w:r>
    </w:p>
    <w:p w:rsidR="00823822" w:rsidRPr="00823822" w:rsidRDefault="00823822" w:rsidP="008238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w:t>
      </w:r>
    </w:p>
    <w:p w:rsidR="00823822" w:rsidRPr="009933ED" w:rsidRDefault="00823822" w:rsidP="00823822">
      <w:pPr>
        <w:spacing w:after="0" w:line="240" w:lineRule="auto"/>
        <w:rPr>
          <w:rFonts w:ascii="Times New Roman" w:eastAsia="Times New Roman" w:hAnsi="Times New Roman" w:cs="Times New Roman"/>
          <w:b/>
          <w:sz w:val="28"/>
          <w:szCs w:val="24"/>
          <w:lang w:eastAsia="en-IN"/>
        </w:rPr>
      </w:pPr>
      <w:r w:rsidRPr="009933ED">
        <w:rPr>
          <w:rFonts w:ascii="Times New Roman" w:eastAsia="Times New Roman" w:hAnsi="Times New Roman" w:cs="Times New Roman"/>
          <w:b/>
          <w:sz w:val="28"/>
          <w:szCs w:val="24"/>
          <w:lang w:eastAsia="en-IN"/>
        </w:rPr>
        <w:t>Passing multidimensional array as parameter to a function</w:t>
      </w:r>
    </w:p>
    <w:p w:rsidR="00823822" w:rsidRPr="00823822" w:rsidRDefault="00823822" w:rsidP="00823822">
      <w:pPr>
        <w:spacing w:after="0" w:line="240" w:lineRule="auto"/>
        <w:rPr>
          <w:rFonts w:ascii="Times New Roman" w:eastAsia="Times New Roman" w:hAnsi="Times New Roman" w:cs="Times New Roman"/>
          <w:b/>
          <w:sz w:val="24"/>
          <w:szCs w:val="24"/>
          <w:lang w:eastAsia="en-IN"/>
        </w:rPr>
      </w:pPr>
    </w:p>
    <w:p w:rsidR="00823822" w:rsidRDefault="00823822" w:rsidP="00823822">
      <w:pPr>
        <w:spacing w:after="0" w:line="240" w:lineRule="auto"/>
        <w:rPr>
          <w:rFonts w:ascii="Times New Roman" w:eastAsia="Times New Roman" w:hAnsi="Times New Roman" w:cs="Times New Roman"/>
          <w:sz w:val="24"/>
          <w:szCs w:val="24"/>
          <w:lang w:eastAsia="en-IN"/>
        </w:rPr>
      </w:pPr>
      <w:r w:rsidRPr="00823822">
        <w:rPr>
          <w:rFonts w:ascii="Times New Roman" w:eastAsia="Times New Roman" w:hAnsi="Times New Roman" w:cs="Times New Roman"/>
          <w:sz w:val="24"/>
          <w:szCs w:val="24"/>
          <w:lang w:eastAsia="en-IN"/>
        </w:rPr>
        <w:t>The formal argument declaration within a function definition must include explicit size specifications of all the subscripts except the first. The size specification must be consistent with the corresponding size specification in the calling program. The first subscript position should be written with an empty pair of square brackets as in one-dimensional array. See example below for more clarity.</w:t>
      </w:r>
    </w:p>
    <w:p w:rsidR="00823822" w:rsidRDefault="00823822" w:rsidP="00823822">
      <w:pPr>
        <w:spacing w:after="0" w:line="240" w:lineRule="auto"/>
        <w:rPr>
          <w:rFonts w:ascii="Times New Roman" w:eastAsia="Times New Roman" w:hAnsi="Times New Roman" w:cs="Times New Roman"/>
          <w:sz w:val="24"/>
          <w:szCs w:val="24"/>
          <w:lang w:eastAsia="en-IN"/>
        </w:rPr>
      </w:pPr>
    </w:p>
    <w:p w:rsidR="009933ED" w:rsidRDefault="009933ED" w:rsidP="009933ED">
      <w:pPr>
        <w:pStyle w:val="HTMLPreformatted"/>
        <w:textAlignment w:val="baseline"/>
        <w:rPr>
          <w:rFonts w:ascii="inherit" w:hAnsi="inherit"/>
          <w:color w:val="000000"/>
          <w:sz w:val="21"/>
          <w:szCs w:val="21"/>
        </w:rPr>
      </w:pPr>
      <w:r>
        <w:rPr>
          <w:rFonts w:ascii="inherit" w:hAnsi="inherit"/>
          <w:color w:val="000000"/>
          <w:sz w:val="21"/>
          <w:szCs w:val="21"/>
        </w:rPr>
        <w:t>#include &lt;</w:t>
      </w:r>
      <w:proofErr w:type="spellStart"/>
      <w:r>
        <w:rPr>
          <w:rFonts w:ascii="inherit" w:hAnsi="inherit"/>
          <w:color w:val="000000"/>
          <w:sz w:val="21"/>
          <w:szCs w:val="21"/>
        </w:rPr>
        <w:t>stdio.h</w:t>
      </w:r>
      <w:proofErr w:type="spellEnd"/>
      <w:r>
        <w:rPr>
          <w:rFonts w:ascii="inherit" w:hAnsi="inherit"/>
          <w:color w:val="000000"/>
          <w:sz w:val="21"/>
          <w:szCs w:val="21"/>
        </w:rPr>
        <w:t>&gt;</w:t>
      </w:r>
    </w:p>
    <w:p w:rsidR="009933ED" w:rsidRDefault="009933ED" w:rsidP="009933ED">
      <w:pPr>
        <w:pStyle w:val="HTMLPreformatted"/>
        <w:textAlignment w:val="baseline"/>
        <w:rPr>
          <w:rFonts w:ascii="inherit" w:hAnsi="inherit"/>
          <w:color w:val="000000"/>
          <w:sz w:val="21"/>
          <w:szCs w:val="21"/>
        </w:rPr>
      </w:pPr>
      <w:r>
        <w:rPr>
          <w:rFonts w:ascii="inherit" w:hAnsi="inherit"/>
          <w:color w:val="000000"/>
          <w:sz w:val="21"/>
          <w:szCs w:val="21"/>
        </w:rPr>
        <w:t>#</w:t>
      </w:r>
      <w:proofErr w:type="gramStart"/>
      <w:r>
        <w:rPr>
          <w:rFonts w:ascii="inherit" w:hAnsi="inherit"/>
          <w:color w:val="000000"/>
          <w:sz w:val="21"/>
          <w:szCs w:val="21"/>
        </w:rPr>
        <w:t xml:space="preserve">define  </w:t>
      </w:r>
      <w:proofErr w:type="spellStart"/>
      <w:r>
        <w:rPr>
          <w:rFonts w:ascii="inherit" w:hAnsi="inherit"/>
          <w:color w:val="000000"/>
          <w:sz w:val="21"/>
          <w:szCs w:val="21"/>
        </w:rPr>
        <w:t>row</w:t>
      </w:r>
      <w:proofErr w:type="gramEnd"/>
      <w:r>
        <w:rPr>
          <w:rFonts w:ascii="inherit" w:hAnsi="inherit"/>
          <w:color w:val="000000"/>
          <w:sz w:val="21"/>
          <w:szCs w:val="21"/>
        </w:rPr>
        <w:t>_size</w:t>
      </w:r>
      <w:proofErr w:type="spellEnd"/>
      <w:r>
        <w:rPr>
          <w:rFonts w:ascii="inherit" w:hAnsi="inherit"/>
          <w:color w:val="000000"/>
          <w:sz w:val="21"/>
          <w:szCs w:val="21"/>
        </w:rPr>
        <w:t xml:space="preserve"> 50</w:t>
      </w:r>
    </w:p>
    <w:p w:rsidR="009933ED" w:rsidRDefault="009933ED" w:rsidP="009933ED">
      <w:pPr>
        <w:pStyle w:val="HTMLPreformatted"/>
        <w:textAlignment w:val="baseline"/>
        <w:rPr>
          <w:rFonts w:ascii="inherit" w:hAnsi="inherit"/>
          <w:color w:val="000000"/>
          <w:sz w:val="21"/>
          <w:szCs w:val="21"/>
        </w:rPr>
      </w:pPr>
      <w:r>
        <w:rPr>
          <w:rFonts w:ascii="inherit" w:hAnsi="inherit"/>
          <w:color w:val="000000"/>
          <w:sz w:val="21"/>
          <w:szCs w:val="21"/>
        </w:rPr>
        <w:t>#</w:t>
      </w:r>
      <w:proofErr w:type="gramStart"/>
      <w:r>
        <w:rPr>
          <w:rFonts w:ascii="inherit" w:hAnsi="inherit"/>
          <w:color w:val="000000"/>
          <w:sz w:val="21"/>
          <w:szCs w:val="21"/>
        </w:rPr>
        <w:t xml:space="preserve">define  </w:t>
      </w:r>
      <w:proofErr w:type="spellStart"/>
      <w:r>
        <w:rPr>
          <w:rFonts w:ascii="inherit" w:hAnsi="inherit"/>
          <w:color w:val="000000"/>
          <w:sz w:val="21"/>
          <w:szCs w:val="21"/>
        </w:rPr>
        <w:t>col</w:t>
      </w:r>
      <w:proofErr w:type="gramEnd"/>
      <w:r>
        <w:rPr>
          <w:rFonts w:ascii="inherit" w:hAnsi="inherit"/>
          <w:color w:val="000000"/>
          <w:sz w:val="21"/>
          <w:szCs w:val="21"/>
        </w:rPr>
        <w:t>_size</w:t>
      </w:r>
      <w:proofErr w:type="spellEnd"/>
      <w:r>
        <w:rPr>
          <w:rFonts w:ascii="inherit" w:hAnsi="inherit"/>
          <w:color w:val="000000"/>
          <w:sz w:val="21"/>
          <w:szCs w:val="21"/>
        </w:rPr>
        <w:t xml:space="preserve"> 50 </w:t>
      </w:r>
    </w:p>
    <w:p w:rsidR="009933ED" w:rsidRDefault="009933ED" w:rsidP="009933ED">
      <w:pPr>
        <w:pStyle w:val="HTMLPreformatted"/>
        <w:textAlignment w:val="baseline"/>
        <w:rPr>
          <w:rFonts w:ascii="inherit" w:hAnsi="inherit"/>
          <w:color w:val="000000"/>
          <w:sz w:val="21"/>
          <w:szCs w:val="21"/>
        </w:rPr>
      </w:pPr>
    </w:p>
    <w:p w:rsidR="009933ED" w:rsidRDefault="009933ED" w:rsidP="009933ED">
      <w:pPr>
        <w:pStyle w:val="HTMLPreformatted"/>
        <w:textAlignment w:val="baseline"/>
        <w:rPr>
          <w:rFonts w:ascii="inherit" w:hAnsi="inherit"/>
          <w:color w:val="000000"/>
          <w:sz w:val="21"/>
          <w:szCs w:val="21"/>
        </w:rPr>
      </w:pPr>
      <w:proofErr w:type="gramStart"/>
      <w:r>
        <w:rPr>
          <w:rFonts w:ascii="inherit" w:hAnsi="inherit"/>
          <w:color w:val="000000"/>
          <w:sz w:val="21"/>
          <w:szCs w:val="21"/>
        </w:rPr>
        <w:t>main()</w:t>
      </w:r>
      <w:proofErr w:type="gramEnd"/>
    </w:p>
    <w:p w:rsidR="009933ED" w:rsidRDefault="009933ED" w:rsidP="009933ED">
      <w:pPr>
        <w:pStyle w:val="HTMLPreformatted"/>
        <w:textAlignment w:val="baseline"/>
        <w:rPr>
          <w:rFonts w:ascii="inherit" w:hAnsi="inherit"/>
          <w:color w:val="000000"/>
          <w:sz w:val="21"/>
          <w:szCs w:val="21"/>
        </w:rPr>
      </w:pPr>
      <w:r>
        <w:rPr>
          <w:rFonts w:ascii="inherit" w:hAnsi="inherit"/>
          <w:color w:val="000000"/>
          <w:sz w:val="21"/>
          <w:szCs w:val="21"/>
        </w:rPr>
        <w:t xml:space="preserve">{ </w:t>
      </w:r>
    </w:p>
    <w:p w:rsidR="009933ED" w:rsidRDefault="009933ED" w:rsidP="009933ED">
      <w:pPr>
        <w:pStyle w:val="HTMLPreformatted"/>
        <w:textAlignment w:val="baseline"/>
        <w:rPr>
          <w:rFonts w:ascii="inherit" w:hAnsi="inherit"/>
          <w:color w:val="000000"/>
          <w:sz w:val="21"/>
          <w:szCs w:val="21"/>
        </w:rPr>
      </w:pPr>
      <w:r>
        <w:rPr>
          <w:rFonts w:ascii="inherit" w:hAnsi="inherit"/>
          <w:color w:val="000000"/>
          <w:sz w:val="21"/>
          <w:szCs w:val="21"/>
        </w:rPr>
        <w:tab/>
      </w:r>
      <w:proofErr w:type="spellStart"/>
      <w:proofErr w:type="gramStart"/>
      <w:r>
        <w:rPr>
          <w:rFonts w:ascii="inherit" w:hAnsi="inherit"/>
          <w:color w:val="000000"/>
          <w:sz w:val="21"/>
          <w:szCs w:val="21"/>
        </w:rPr>
        <w:t>int</w:t>
      </w:r>
      <w:proofErr w:type="spellEnd"/>
      <w:proofErr w:type="gramEnd"/>
      <w:r>
        <w:rPr>
          <w:rFonts w:ascii="inherit" w:hAnsi="inherit"/>
          <w:color w:val="000000"/>
          <w:sz w:val="21"/>
          <w:szCs w:val="21"/>
        </w:rPr>
        <w:t xml:space="preserve"> a[</w:t>
      </w:r>
      <w:proofErr w:type="spellStart"/>
      <w:r>
        <w:rPr>
          <w:rFonts w:ascii="inherit" w:hAnsi="inherit"/>
          <w:color w:val="000000"/>
          <w:sz w:val="21"/>
          <w:szCs w:val="21"/>
        </w:rPr>
        <w:t>row_size</w:t>
      </w:r>
      <w:proofErr w:type="spellEnd"/>
      <w:r>
        <w:rPr>
          <w:rFonts w:ascii="inherit" w:hAnsi="inherit"/>
          <w:color w:val="000000"/>
          <w:sz w:val="21"/>
          <w:szCs w:val="21"/>
        </w:rPr>
        <w:t>][</w:t>
      </w:r>
      <w:proofErr w:type="spellStart"/>
      <w:r>
        <w:rPr>
          <w:rFonts w:ascii="inherit" w:hAnsi="inherit"/>
          <w:color w:val="000000"/>
          <w:sz w:val="21"/>
          <w:szCs w:val="21"/>
        </w:rPr>
        <w:t>col_size</w:t>
      </w:r>
      <w:proofErr w:type="spellEnd"/>
      <w:r>
        <w:rPr>
          <w:rFonts w:ascii="inherit" w:hAnsi="inherit"/>
          <w:color w:val="000000"/>
          <w:sz w:val="21"/>
          <w:szCs w:val="21"/>
        </w:rPr>
        <w:t>], b[</w:t>
      </w:r>
      <w:proofErr w:type="spellStart"/>
      <w:r>
        <w:rPr>
          <w:rFonts w:ascii="inherit" w:hAnsi="inherit"/>
          <w:color w:val="000000"/>
          <w:sz w:val="21"/>
          <w:szCs w:val="21"/>
        </w:rPr>
        <w:t>row_size</w:t>
      </w:r>
      <w:proofErr w:type="spellEnd"/>
      <w:r>
        <w:rPr>
          <w:rFonts w:ascii="inherit" w:hAnsi="inherit"/>
          <w:color w:val="000000"/>
          <w:sz w:val="21"/>
          <w:szCs w:val="21"/>
        </w:rPr>
        <w:t>][</w:t>
      </w:r>
      <w:proofErr w:type="spellStart"/>
      <w:r>
        <w:rPr>
          <w:rFonts w:ascii="inherit" w:hAnsi="inherit"/>
          <w:color w:val="000000"/>
          <w:sz w:val="21"/>
          <w:szCs w:val="21"/>
        </w:rPr>
        <w:t>col_size</w:t>
      </w:r>
      <w:proofErr w:type="spellEnd"/>
      <w:r>
        <w:rPr>
          <w:rFonts w:ascii="inherit" w:hAnsi="inherit"/>
          <w:color w:val="000000"/>
          <w:sz w:val="21"/>
          <w:szCs w:val="21"/>
        </w:rPr>
        <w:t>], c[</w:t>
      </w:r>
      <w:proofErr w:type="spellStart"/>
      <w:r>
        <w:rPr>
          <w:rFonts w:ascii="inherit" w:hAnsi="inherit"/>
          <w:color w:val="000000"/>
          <w:sz w:val="21"/>
          <w:szCs w:val="21"/>
        </w:rPr>
        <w:t>row_size</w:t>
      </w:r>
      <w:proofErr w:type="spellEnd"/>
      <w:r>
        <w:rPr>
          <w:rFonts w:ascii="inherit" w:hAnsi="inherit"/>
          <w:color w:val="000000"/>
          <w:sz w:val="21"/>
          <w:szCs w:val="21"/>
        </w:rPr>
        <w:t>][</w:t>
      </w:r>
      <w:proofErr w:type="spellStart"/>
      <w:r>
        <w:rPr>
          <w:rFonts w:ascii="inherit" w:hAnsi="inherit"/>
          <w:color w:val="000000"/>
          <w:sz w:val="21"/>
          <w:szCs w:val="21"/>
        </w:rPr>
        <w:t>col_size</w:t>
      </w:r>
      <w:proofErr w:type="spellEnd"/>
      <w:r>
        <w:rPr>
          <w:rFonts w:ascii="inherit" w:hAnsi="inherit"/>
          <w:color w:val="000000"/>
          <w:sz w:val="21"/>
          <w:szCs w:val="21"/>
        </w:rPr>
        <w:t xml:space="preserve">]; </w:t>
      </w:r>
    </w:p>
    <w:p w:rsidR="009933ED" w:rsidRDefault="009933ED" w:rsidP="009933ED">
      <w:pPr>
        <w:pStyle w:val="HTMLPreformatted"/>
        <w:textAlignment w:val="baseline"/>
        <w:rPr>
          <w:rFonts w:ascii="inherit" w:hAnsi="inherit"/>
          <w:color w:val="000000"/>
          <w:sz w:val="21"/>
          <w:szCs w:val="21"/>
        </w:rPr>
      </w:pPr>
      <w:r>
        <w:rPr>
          <w:rFonts w:ascii="inherit" w:hAnsi="inherit"/>
          <w:color w:val="000000"/>
          <w:sz w:val="21"/>
          <w:szCs w:val="21"/>
        </w:rPr>
        <w:tab/>
      </w:r>
      <w:proofErr w:type="spellStart"/>
      <w:proofErr w:type="gramStart"/>
      <w:r>
        <w:rPr>
          <w:rFonts w:ascii="inherit" w:hAnsi="inherit"/>
          <w:color w:val="000000"/>
          <w:sz w:val="21"/>
          <w:szCs w:val="21"/>
        </w:rPr>
        <w:t>int</w:t>
      </w:r>
      <w:proofErr w:type="spellEnd"/>
      <w:proofErr w:type="gramEnd"/>
      <w:r>
        <w:rPr>
          <w:rFonts w:ascii="inherit" w:hAnsi="inherit"/>
          <w:color w:val="000000"/>
          <w:sz w:val="21"/>
          <w:szCs w:val="21"/>
        </w:rPr>
        <w:t xml:space="preserve"> </w:t>
      </w:r>
      <w:proofErr w:type="spellStart"/>
      <w:r>
        <w:rPr>
          <w:rFonts w:ascii="inherit" w:hAnsi="inherit"/>
          <w:color w:val="000000"/>
          <w:sz w:val="21"/>
          <w:szCs w:val="21"/>
        </w:rPr>
        <w:t>m,n,k</w:t>
      </w:r>
      <w:proofErr w:type="spellEnd"/>
      <w:r>
        <w:rPr>
          <w:rFonts w:ascii="inherit" w:hAnsi="inherit"/>
          <w:color w:val="000000"/>
          <w:sz w:val="21"/>
          <w:szCs w:val="21"/>
        </w:rPr>
        <w:t xml:space="preserve">; </w:t>
      </w:r>
    </w:p>
    <w:p w:rsidR="009933ED" w:rsidRDefault="009933ED" w:rsidP="009933ED">
      <w:pPr>
        <w:pStyle w:val="HTMLPreformatted"/>
        <w:textAlignment w:val="baseline"/>
        <w:rPr>
          <w:rFonts w:ascii="inherit" w:hAnsi="inherit"/>
          <w:color w:val="000000"/>
          <w:sz w:val="21"/>
          <w:szCs w:val="21"/>
        </w:rPr>
      </w:pPr>
      <w:r>
        <w:rPr>
          <w:rFonts w:ascii="inherit" w:hAnsi="inherit"/>
          <w:color w:val="000000"/>
          <w:sz w:val="21"/>
          <w:szCs w:val="21"/>
        </w:rPr>
        <w:tab/>
      </w:r>
      <w:proofErr w:type="gramStart"/>
      <w:r>
        <w:rPr>
          <w:rFonts w:ascii="inherit" w:hAnsi="inherit"/>
          <w:color w:val="000000"/>
          <w:sz w:val="21"/>
          <w:szCs w:val="21"/>
        </w:rPr>
        <w:t>void</w:t>
      </w:r>
      <w:proofErr w:type="gramEnd"/>
      <w:r>
        <w:rPr>
          <w:rFonts w:ascii="inherit" w:hAnsi="inherit"/>
          <w:color w:val="000000"/>
          <w:sz w:val="21"/>
          <w:szCs w:val="21"/>
        </w:rPr>
        <w:t xml:space="preserve"> </w:t>
      </w:r>
      <w:proofErr w:type="spellStart"/>
      <w:r>
        <w:rPr>
          <w:rFonts w:ascii="inherit" w:hAnsi="inherit"/>
          <w:color w:val="000000"/>
          <w:sz w:val="21"/>
          <w:szCs w:val="21"/>
        </w:rPr>
        <w:t>read_data</w:t>
      </w:r>
      <w:proofErr w:type="spellEnd"/>
      <w:r>
        <w:rPr>
          <w:rFonts w:ascii="inherit" w:hAnsi="inherit"/>
          <w:color w:val="000000"/>
          <w:sz w:val="21"/>
          <w:szCs w:val="21"/>
        </w:rPr>
        <w:t>(</w:t>
      </w:r>
      <w:proofErr w:type="spellStart"/>
      <w:r>
        <w:rPr>
          <w:rFonts w:ascii="inherit" w:hAnsi="inherit"/>
          <w:color w:val="000000"/>
          <w:sz w:val="21"/>
          <w:szCs w:val="21"/>
        </w:rPr>
        <w:t>int</w:t>
      </w:r>
      <w:proofErr w:type="spellEnd"/>
      <w:r>
        <w:rPr>
          <w:rFonts w:ascii="inherit" w:hAnsi="inherit"/>
          <w:color w:val="000000"/>
          <w:sz w:val="21"/>
          <w:szCs w:val="21"/>
        </w:rPr>
        <w:t xml:space="preserve"> x[][</w:t>
      </w:r>
      <w:proofErr w:type="spellStart"/>
      <w:r>
        <w:rPr>
          <w:rFonts w:ascii="inherit" w:hAnsi="inherit"/>
          <w:color w:val="000000"/>
          <w:sz w:val="21"/>
          <w:szCs w:val="21"/>
        </w:rPr>
        <w:t>col_size</w:t>
      </w:r>
      <w:proofErr w:type="spellEnd"/>
      <w:r>
        <w:rPr>
          <w:rFonts w:ascii="inherit" w:hAnsi="inherit"/>
          <w:color w:val="000000"/>
          <w:sz w:val="21"/>
          <w:szCs w:val="21"/>
        </w:rPr>
        <w:t xml:space="preserve">], </w:t>
      </w:r>
      <w:proofErr w:type="spellStart"/>
      <w:r>
        <w:rPr>
          <w:rFonts w:ascii="inherit" w:hAnsi="inherit"/>
          <w:color w:val="000000"/>
          <w:sz w:val="21"/>
          <w:szCs w:val="21"/>
        </w:rPr>
        <w:t>int</w:t>
      </w:r>
      <w:proofErr w:type="spellEnd"/>
      <w:r>
        <w:rPr>
          <w:rFonts w:ascii="inherit" w:hAnsi="inherit"/>
          <w:color w:val="000000"/>
          <w:sz w:val="21"/>
          <w:szCs w:val="21"/>
        </w:rPr>
        <w:t xml:space="preserve"> </w:t>
      </w:r>
      <w:proofErr w:type="spellStart"/>
      <w:r>
        <w:rPr>
          <w:rFonts w:ascii="inherit" w:hAnsi="inherit"/>
          <w:color w:val="000000"/>
          <w:sz w:val="21"/>
          <w:szCs w:val="21"/>
        </w:rPr>
        <w:t>nrows</w:t>
      </w:r>
      <w:proofErr w:type="spellEnd"/>
      <w:r>
        <w:rPr>
          <w:rFonts w:ascii="inherit" w:hAnsi="inherit"/>
          <w:color w:val="000000"/>
          <w:sz w:val="21"/>
          <w:szCs w:val="21"/>
        </w:rPr>
        <w:t xml:space="preserve">, </w:t>
      </w:r>
      <w:proofErr w:type="spellStart"/>
      <w:r>
        <w:rPr>
          <w:rFonts w:ascii="inherit" w:hAnsi="inherit"/>
          <w:color w:val="000000"/>
          <w:sz w:val="21"/>
          <w:szCs w:val="21"/>
        </w:rPr>
        <w:t>int</w:t>
      </w:r>
      <w:proofErr w:type="spellEnd"/>
      <w:r>
        <w:rPr>
          <w:rFonts w:ascii="inherit" w:hAnsi="inherit"/>
          <w:color w:val="000000"/>
          <w:sz w:val="21"/>
          <w:szCs w:val="21"/>
        </w:rPr>
        <w:t xml:space="preserve"> </w:t>
      </w:r>
      <w:proofErr w:type="spellStart"/>
      <w:r>
        <w:rPr>
          <w:rFonts w:ascii="inherit" w:hAnsi="inherit"/>
          <w:color w:val="000000"/>
          <w:sz w:val="21"/>
          <w:szCs w:val="21"/>
        </w:rPr>
        <w:t>ncols</w:t>
      </w:r>
      <w:proofErr w:type="spellEnd"/>
      <w:r>
        <w:rPr>
          <w:rFonts w:ascii="inherit" w:hAnsi="inherit"/>
          <w:color w:val="000000"/>
          <w:sz w:val="21"/>
          <w:szCs w:val="21"/>
        </w:rPr>
        <w:t xml:space="preserve">); </w:t>
      </w:r>
    </w:p>
    <w:p w:rsidR="009933ED" w:rsidRDefault="009933ED" w:rsidP="009933ED">
      <w:pPr>
        <w:pStyle w:val="HTMLPreformatted"/>
        <w:textAlignment w:val="baseline"/>
        <w:rPr>
          <w:rFonts w:ascii="inherit" w:hAnsi="inherit"/>
          <w:color w:val="000000"/>
          <w:sz w:val="21"/>
          <w:szCs w:val="21"/>
        </w:rPr>
      </w:pPr>
      <w:r>
        <w:rPr>
          <w:rFonts w:ascii="inherit" w:hAnsi="inherit"/>
          <w:color w:val="000000"/>
          <w:sz w:val="21"/>
          <w:szCs w:val="21"/>
        </w:rPr>
        <w:tab/>
      </w:r>
      <w:proofErr w:type="gramStart"/>
      <w:r>
        <w:rPr>
          <w:rFonts w:ascii="inherit" w:hAnsi="inherit"/>
          <w:color w:val="000000"/>
          <w:sz w:val="21"/>
          <w:szCs w:val="21"/>
        </w:rPr>
        <w:t>void</w:t>
      </w:r>
      <w:proofErr w:type="gramEnd"/>
      <w:r>
        <w:rPr>
          <w:rFonts w:ascii="inherit" w:hAnsi="inherit"/>
          <w:color w:val="000000"/>
          <w:sz w:val="21"/>
          <w:szCs w:val="21"/>
        </w:rPr>
        <w:t xml:space="preserve"> </w:t>
      </w:r>
      <w:proofErr w:type="spellStart"/>
      <w:r>
        <w:rPr>
          <w:rFonts w:ascii="inherit" w:hAnsi="inherit"/>
          <w:color w:val="000000"/>
          <w:sz w:val="21"/>
          <w:szCs w:val="21"/>
        </w:rPr>
        <w:t>matrix_mult</w:t>
      </w:r>
      <w:proofErr w:type="spellEnd"/>
      <w:r>
        <w:rPr>
          <w:rFonts w:ascii="inherit" w:hAnsi="inherit"/>
          <w:color w:val="000000"/>
          <w:sz w:val="21"/>
          <w:szCs w:val="21"/>
        </w:rPr>
        <w:t>(</w:t>
      </w:r>
      <w:proofErr w:type="spellStart"/>
      <w:r>
        <w:rPr>
          <w:rFonts w:ascii="inherit" w:hAnsi="inherit"/>
          <w:color w:val="000000"/>
          <w:sz w:val="21"/>
          <w:szCs w:val="21"/>
        </w:rPr>
        <w:t>int</w:t>
      </w:r>
      <w:proofErr w:type="spellEnd"/>
      <w:r>
        <w:rPr>
          <w:rFonts w:ascii="inherit" w:hAnsi="inherit"/>
          <w:color w:val="000000"/>
          <w:sz w:val="21"/>
          <w:szCs w:val="21"/>
        </w:rPr>
        <w:t xml:space="preserve"> x[][</w:t>
      </w:r>
      <w:proofErr w:type="spellStart"/>
      <w:r>
        <w:rPr>
          <w:rFonts w:ascii="inherit" w:hAnsi="inherit"/>
          <w:color w:val="000000"/>
          <w:sz w:val="21"/>
          <w:szCs w:val="21"/>
        </w:rPr>
        <w:t>col_size</w:t>
      </w:r>
      <w:proofErr w:type="spellEnd"/>
      <w:r>
        <w:rPr>
          <w:rFonts w:ascii="inherit" w:hAnsi="inherit"/>
          <w:color w:val="000000"/>
          <w:sz w:val="21"/>
          <w:szCs w:val="21"/>
        </w:rPr>
        <w:t xml:space="preserve">], </w:t>
      </w:r>
      <w:proofErr w:type="spellStart"/>
      <w:r>
        <w:rPr>
          <w:rFonts w:ascii="inherit" w:hAnsi="inherit"/>
          <w:color w:val="000000"/>
          <w:sz w:val="21"/>
          <w:szCs w:val="21"/>
        </w:rPr>
        <w:t>int</w:t>
      </w:r>
      <w:proofErr w:type="spellEnd"/>
      <w:r>
        <w:rPr>
          <w:rFonts w:ascii="inherit" w:hAnsi="inherit"/>
          <w:color w:val="000000"/>
          <w:sz w:val="21"/>
          <w:szCs w:val="21"/>
        </w:rPr>
        <w:t xml:space="preserve"> y[][</w:t>
      </w:r>
      <w:proofErr w:type="spellStart"/>
      <w:r>
        <w:rPr>
          <w:rFonts w:ascii="inherit" w:hAnsi="inherit"/>
          <w:color w:val="000000"/>
          <w:sz w:val="21"/>
          <w:szCs w:val="21"/>
        </w:rPr>
        <w:t>col_size</w:t>
      </w:r>
      <w:proofErr w:type="spellEnd"/>
      <w:r>
        <w:rPr>
          <w:rFonts w:ascii="inherit" w:hAnsi="inherit"/>
          <w:color w:val="000000"/>
          <w:sz w:val="21"/>
          <w:szCs w:val="21"/>
        </w:rPr>
        <w:t xml:space="preserve">], </w:t>
      </w:r>
      <w:proofErr w:type="spellStart"/>
      <w:r>
        <w:rPr>
          <w:rFonts w:ascii="inherit" w:hAnsi="inherit"/>
          <w:color w:val="000000"/>
          <w:sz w:val="21"/>
          <w:szCs w:val="21"/>
        </w:rPr>
        <w:t>int</w:t>
      </w:r>
      <w:proofErr w:type="spellEnd"/>
      <w:r>
        <w:rPr>
          <w:rFonts w:ascii="inherit" w:hAnsi="inherit"/>
          <w:color w:val="000000"/>
          <w:sz w:val="21"/>
          <w:szCs w:val="21"/>
        </w:rPr>
        <w:t xml:space="preserve"> z[][</w:t>
      </w:r>
      <w:proofErr w:type="spellStart"/>
      <w:r>
        <w:rPr>
          <w:rFonts w:ascii="inherit" w:hAnsi="inherit"/>
          <w:color w:val="000000"/>
          <w:sz w:val="21"/>
          <w:szCs w:val="21"/>
        </w:rPr>
        <w:t>col_size</w:t>
      </w:r>
      <w:proofErr w:type="spellEnd"/>
      <w:r>
        <w:rPr>
          <w:rFonts w:ascii="inherit" w:hAnsi="inherit"/>
          <w:color w:val="000000"/>
          <w:sz w:val="21"/>
          <w:szCs w:val="21"/>
        </w:rPr>
        <w:t xml:space="preserve">], </w:t>
      </w:r>
      <w:proofErr w:type="spellStart"/>
      <w:r>
        <w:rPr>
          <w:rFonts w:ascii="inherit" w:hAnsi="inherit"/>
          <w:color w:val="000000"/>
          <w:sz w:val="21"/>
          <w:szCs w:val="21"/>
        </w:rPr>
        <w:t>int</w:t>
      </w:r>
      <w:proofErr w:type="spellEnd"/>
      <w:r>
        <w:rPr>
          <w:rFonts w:ascii="inherit" w:hAnsi="inherit"/>
          <w:color w:val="000000"/>
          <w:sz w:val="21"/>
          <w:szCs w:val="21"/>
        </w:rPr>
        <w:t xml:space="preserve"> </w:t>
      </w:r>
      <w:proofErr w:type="spellStart"/>
      <w:r>
        <w:rPr>
          <w:rFonts w:ascii="inherit" w:hAnsi="inherit"/>
          <w:color w:val="000000"/>
          <w:sz w:val="21"/>
          <w:szCs w:val="21"/>
        </w:rPr>
        <w:t>nrows</w:t>
      </w:r>
      <w:proofErr w:type="spellEnd"/>
      <w:r>
        <w:rPr>
          <w:rFonts w:ascii="inherit" w:hAnsi="inherit"/>
          <w:color w:val="000000"/>
          <w:sz w:val="21"/>
          <w:szCs w:val="21"/>
        </w:rPr>
        <w:t xml:space="preserve">, </w:t>
      </w:r>
      <w:proofErr w:type="spellStart"/>
      <w:r>
        <w:rPr>
          <w:rFonts w:ascii="inherit" w:hAnsi="inherit"/>
          <w:color w:val="000000"/>
          <w:sz w:val="21"/>
          <w:szCs w:val="21"/>
        </w:rPr>
        <w:t>int</w:t>
      </w:r>
      <w:proofErr w:type="spellEnd"/>
      <w:r>
        <w:rPr>
          <w:rFonts w:ascii="inherit" w:hAnsi="inherit"/>
          <w:color w:val="000000"/>
          <w:sz w:val="21"/>
          <w:szCs w:val="21"/>
        </w:rPr>
        <w:t xml:space="preserve"> ncols1, </w:t>
      </w:r>
      <w:proofErr w:type="spellStart"/>
      <w:r>
        <w:rPr>
          <w:rFonts w:ascii="inherit" w:hAnsi="inherit"/>
          <w:color w:val="000000"/>
          <w:sz w:val="21"/>
          <w:szCs w:val="21"/>
        </w:rPr>
        <w:t>int</w:t>
      </w:r>
      <w:proofErr w:type="spellEnd"/>
      <w:r>
        <w:rPr>
          <w:rFonts w:ascii="inherit" w:hAnsi="inherit"/>
          <w:color w:val="000000"/>
          <w:sz w:val="21"/>
          <w:szCs w:val="21"/>
        </w:rPr>
        <w:t xml:space="preserve"> ncols2); </w:t>
      </w:r>
    </w:p>
    <w:p w:rsidR="009933ED" w:rsidRDefault="009933ED" w:rsidP="009933ED">
      <w:pPr>
        <w:pStyle w:val="HTMLPreformatted"/>
        <w:textAlignment w:val="baseline"/>
        <w:rPr>
          <w:rFonts w:ascii="inherit" w:hAnsi="inherit"/>
          <w:color w:val="000000"/>
          <w:sz w:val="21"/>
          <w:szCs w:val="21"/>
        </w:rPr>
      </w:pPr>
    </w:p>
    <w:p w:rsidR="009933ED" w:rsidRDefault="009933ED" w:rsidP="009933ED">
      <w:pPr>
        <w:pStyle w:val="HTMLPreformatted"/>
        <w:textAlignment w:val="baseline"/>
        <w:rPr>
          <w:rFonts w:ascii="inherit" w:hAnsi="inherit"/>
          <w:color w:val="000000"/>
          <w:sz w:val="21"/>
          <w:szCs w:val="21"/>
        </w:rPr>
      </w:pPr>
      <w:r>
        <w:rPr>
          <w:rFonts w:ascii="inherit" w:hAnsi="inherit"/>
          <w:color w:val="000000"/>
          <w:sz w:val="21"/>
          <w:szCs w:val="21"/>
        </w:rPr>
        <w:tab/>
      </w:r>
      <w:proofErr w:type="spellStart"/>
      <w:r>
        <w:rPr>
          <w:rFonts w:ascii="inherit" w:hAnsi="inherit"/>
          <w:color w:val="000000"/>
          <w:sz w:val="21"/>
          <w:szCs w:val="21"/>
        </w:rPr>
        <w:t>read_</w:t>
      </w:r>
      <w:proofErr w:type="gramStart"/>
      <w:r>
        <w:rPr>
          <w:rFonts w:ascii="inherit" w:hAnsi="inherit"/>
          <w:color w:val="000000"/>
          <w:sz w:val="21"/>
          <w:szCs w:val="21"/>
        </w:rPr>
        <w:t>data</w:t>
      </w:r>
      <w:proofErr w:type="spellEnd"/>
      <w:r>
        <w:rPr>
          <w:rFonts w:ascii="inherit" w:hAnsi="inherit"/>
          <w:color w:val="000000"/>
          <w:sz w:val="21"/>
          <w:szCs w:val="21"/>
        </w:rPr>
        <w:t>(</w:t>
      </w:r>
      <w:proofErr w:type="gramEnd"/>
      <w:r>
        <w:rPr>
          <w:rFonts w:ascii="inherit" w:hAnsi="inherit"/>
          <w:color w:val="000000"/>
          <w:sz w:val="21"/>
          <w:szCs w:val="21"/>
        </w:rPr>
        <w:t>a, m, n);</w:t>
      </w:r>
    </w:p>
    <w:p w:rsidR="009933ED" w:rsidRDefault="009933ED" w:rsidP="009933ED">
      <w:pPr>
        <w:pStyle w:val="HTMLPreformatted"/>
        <w:textAlignment w:val="baseline"/>
        <w:rPr>
          <w:rFonts w:ascii="inherit" w:hAnsi="inherit"/>
          <w:color w:val="000000"/>
          <w:sz w:val="21"/>
          <w:szCs w:val="21"/>
        </w:rPr>
      </w:pPr>
      <w:r>
        <w:rPr>
          <w:rFonts w:ascii="inherit" w:hAnsi="inherit"/>
          <w:color w:val="000000"/>
          <w:sz w:val="21"/>
          <w:szCs w:val="21"/>
        </w:rPr>
        <w:tab/>
      </w:r>
      <w:proofErr w:type="spellStart"/>
      <w:r>
        <w:rPr>
          <w:rFonts w:ascii="inherit" w:hAnsi="inherit"/>
          <w:color w:val="000000"/>
          <w:sz w:val="21"/>
          <w:szCs w:val="21"/>
        </w:rPr>
        <w:t>read_</w:t>
      </w:r>
      <w:proofErr w:type="gramStart"/>
      <w:r>
        <w:rPr>
          <w:rFonts w:ascii="inherit" w:hAnsi="inherit"/>
          <w:color w:val="000000"/>
          <w:sz w:val="21"/>
          <w:szCs w:val="21"/>
        </w:rPr>
        <w:t>data</w:t>
      </w:r>
      <w:proofErr w:type="spellEnd"/>
      <w:r>
        <w:rPr>
          <w:rFonts w:ascii="inherit" w:hAnsi="inherit"/>
          <w:color w:val="000000"/>
          <w:sz w:val="21"/>
          <w:szCs w:val="21"/>
        </w:rPr>
        <w:t>(</w:t>
      </w:r>
      <w:proofErr w:type="gramEnd"/>
      <w:r>
        <w:rPr>
          <w:rFonts w:ascii="inherit" w:hAnsi="inherit"/>
          <w:color w:val="000000"/>
          <w:sz w:val="21"/>
          <w:szCs w:val="21"/>
        </w:rPr>
        <w:t>b, n, k);</w:t>
      </w:r>
    </w:p>
    <w:p w:rsidR="009933ED" w:rsidRDefault="009933ED" w:rsidP="009933ED">
      <w:pPr>
        <w:pStyle w:val="HTMLPreformatted"/>
        <w:textAlignment w:val="baseline"/>
        <w:rPr>
          <w:rFonts w:ascii="inherit" w:hAnsi="inherit"/>
          <w:color w:val="000000"/>
          <w:sz w:val="21"/>
          <w:szCs w:val="21"/>
        </w:rPr>
      </w:pPr>
      <w:r>
        <w:rPr>
          <w:rFonts w:ascii="inherit" w:hAnsi="inherit"/>
          <w:color w:val="000000"/>
          <w:sz w:val="21"/>
          <w:szCs w:val="21"/>
        </w:rPr>
        <w:tab/>
        <w:t>...</w:t>
      </w:r>
    </w:p>
    <w:p w:rsidR="009933ED" w:rsidRDefault="009933ED" w:rsidP="009933ED">
      <w:pPr>
        <w:pStyle w:val="HTMLPreformatted"/>
        <w:textAlignment w:val="baseline"/>
        <w:rPr>
          <w:rFonts w:ascii="inherit" w:hAnsi="inherit"/>
          <w:color w:val="000000"/>
          <w:sz w:val="21"/>
          <w:szCs w:val="21"/>
        </w:rPr>
      </w:pPr>
      <w:r>
        <w:rPr>
          <w:rFonts w:ascii="inherit" w:hAnsi="inherit"/>
          <w:color w:val="000000"/>
          <w:sz w:val="21"/>
          <w:szCs w:val="21"/>
        </w:rPr>
        <w:tab/>
      </w:r>
      <w:proofErr w:type="spellStart"/>
      <w:r>
        <w:rPr>
          <w:rFonts w:ascii="inherit" w:hAnsi="inherit"/>
          <w:color w:val="000000"/>
          <w:sz w:val="21"/>
          <w:szCs w:val="21"/>
        </w:rPr>
        <w:t>matrix_</w:t>
      </w:r>
      <w:proofErr w:type="gramStart"/>
      <w:r>
        <w:rPr>
          <w:rFonts w:ascii="inherit" w:hAnsi="inherit"/>
          <w:color w:val="000000"/>
          <w:sz w:val="21"/>
          <w:szCs w:val="21"/>
        </w:rPr>
        <w:t>mult</w:t>
      </w:r>
      <w:proofErr w:type="spellEnd"/>
      <w:r>
        <w:rPr>
          <w:rFonts w:ascii="inherit" w:hAnsi="inherit"/>
          <w:color w:val="000000"/>
          <w:sz w:val="21"/>
          <w:szCs w:val="21"/>
        </w:rPr>
        <w:t>(</w:t>
      </w:r>
      <w:proofErr w:type="gramEnd"/>
      <w:r>
        <w:rPr>
          <w:rFonts w:ascii="inherit" w:hAnsi="inherit"/>
          <w:color w:val="000000"/>
          <w:sz w:val="21"/>
          <w:szCs w:val="21"/>
        </w:rPr>
        <w:t>a, b, c, m, n, k);</w:t>
      </w:r>
    </w:p>
    <w:p w:rsidR="009933ED" w:rsidRDefault="009933ED" w:rsidP="009933ED">
      <w:pPr>
        <w:pStyle w:val="HTMLPreformatted"/>
        <w:textAlignment w:val="baseline"/>
        <w:rPr>
          <w:rFonts w:ascii="inherit" w:hAnsi="inherit"/>
          <w:color w:val="000000"/>
          <w:sz w:val="21"/>
          <w:szCs w:val="21"/>
        </w:rPr>
      </w:pPr>
      <w:r>
        <w:rPr>
          <w:rFonts w:ascii="inherit" w:hAnsi="inherit"/>
          <w:color w:val="000000"/>
          <w:sz w:val="21"/>
          <w:szCs w:val="21"/>
        </w:rPr>
        <w:tab/>
        <w:t>...</w:t>
      </w:r>
    </w:p>
    <w:p w:rsidR="009933ED" w:rsidRDefault="009933ED" w:rsidP="009933ED">
      <w:pPr>
        <w:pStyle w:val="HTMLPreformatted"/>
        <w:textAlignment w:val="baseline"/>
        <w:rPr>
          <w:rFonts w:ascii="inherit" w:hAnsi="inherit"/>
          <w:color w:val="000000"/>
          <w:sz w:val="21"/>
          <w:szCs w:val="21"/>
        </w:rPr>
      </w:pPr>
      <w:r>
        <w:rPr>
          <w:rFonts w:ascii="inherit" w:hAnsi="inherit"/>
          <w:color w:val="000000"/>
          <w:sz w:val="21"/>
          <w:szCs w:val="21"/>
        </w:rPr>
        <w:t>}</w:t>
      </w:r>
    </w:p>
    <w:p w:rsidR="009933ED" w:rsidRDefault="009933ED" w:rsidP="009933ED">
      <w:pPr>
        <w:pStyle w:val="HTMLPreformatted"/>
        <w:textAlignment w:val="baseline"/>
        <w:rPr>
          <w:rFonts w:ascii="inherit" w:hAnsi="inherit"/>
          <w:color w:val="000000"/>
          <w:sz w:val="21"/>
          <w:szCs w:val="21"/>
        </w:rPr>
      </w:pPr>
    </w:p>
    <w:p w:rsidR="009933ED" w:rsidRDefault="009933ED" w:rsidP="009933ED">
      <w:pPr>
        <w:pStyle w:val="HTMLPreformatted"/>
        <w:textAlignment w:val="baseline"/>
        <w:rPr>
          <w:rFonts w:ascii="inherit" w:hAnsi="inherit"/>
          <w:color w:val="000000"/>
          <w:sz w:val="21"/>
          <w:szCs w:val="21"/>
        </w:rPr>
      </w:pPr>
      <w:proofErr w:type="gramStart"/>
      <w:r>
        <w:rPr>
          <w:rFonts w:ascii="inherit" w:hAnsi="inherit"/>
          <w:color w:val="000000"/>
          <w:sz w:val="21"/>
          <w:szCs w:val="21"/>
        </w:rPr>
        <w:t>void</w:t>
      </w:r>
      <w:proofErr w:type="gramEnd"/>
      <w:r>
        <w:rPr>
          <w:rFonts w:ascii="inherit" w:hAnsi="inherit"/>
          <w:color w:val="000000"/>
          <w:sz w:val="21"/>
          <w:szCs w:val="21"/>
        </w:rPr>
        <w:t xml:space="preserve"> </w:t>
      </w:r>
      <w:proofErr w:type="spellStart"/>
      <w:r>
        <w:rPr>
          <w:rFonts w:ascii="inherit" w:hAnsi="inherit"/>
          <w:color w:val="000000"/>
          <w:sz w:val="21"/>
          <w:szCs w:val="21"/>
        </w:rPr>
        <w:t>matrix_mult</w:t>
      </w:r>
      <w:proofErr w:type="spellEnd"/>
      <w:r>
        <w:rPr>
          <w:rFonts w:ascii="inherit" w:hAnsi="inherit"/>
          <w:color w:val="000000"/>
          <w:sz w:val="21"/>
          <w:szCs w:val="21"/>
        </w:rPr>
        <w:t>(</w:t>
      </w:r>
      <w:proofErr w:type="spellStart"/>
      <w:r>
        <w:rPr>
          <w:rFonts w:ascii="inherit" w:hAnsi="inherit"/>
          <w:color w:val="000000"/>
          <w:sz w:val="21"/>
          <w:szCs w:val="21"/>
        </w:rPr>
        <w:t>int</w:t>
      </w:r>
      <w:proofErr w:type="spellEnd"/>
      <w:r>
        <w:rPr>
          <w:rFonts w:ascii="inherit" w:hAnsi="inherit"/>
          <w:color w:val="000000"/>
          <w:sz w:val="21"/>
          <w:szCs w:val="21"/>
        </w:rPr>
        <w:t xml:space="preserve"> x[][</w:t>
      </w:r>
      <w:proofErr w:type="spellStart"/>
      <w:r>
        <w:rPr>
          <w:rFonts w:ascii="inherit" w:hAnsi="inherit"/>
          <w:color w:val="000000"/>
          <w:sz w:val="21"/>
          <w:szCs w:val="21"/>
        </w:rPr>
        <w:t>col_size</w:t>
      </w:r>
      <w:proofErr w:type="spellEnd"/>
      <w:r>
        <w:rPr>
          <w:rFonts w:ascii="inherit" w:hAnsi="inherit"/>
          <w:color w:val="000000"/>
          <w:sz w:val="21"/>
          <w:szCs w:val="21"/>
        </w:rPr>
        <w:t xml:space="preserve">], </w:t>
      </w:r>
      <w:proofErr w:type="spellStart"/>
      <w:r>
        <w:rPr>
          <w:rFonts w:ascii="inherit" w:hAnsi="inherit"/>
          <w:color w:val="000000"/>
          <w:sz w:val="21"/>
          <w:szCs w:val="21"/>
        </w:rPr>
        <w:t>int</w:t>
      </w:r>
      <w:proofErr w:type="spellEnd"/>
      <w:r>
        <w:rPr>
          <w:rFonts w:ascii="inherit" w:hAnsi="inherit"/>
          <w:color w:val="000000"/>
          <w:sz w:val="21"/>
          <w:szCs w:val="21"/>
        </w:rPr>
        <w:t xml:space="preserve"> y[][</w:t>
      </w:r>
      <w:proofErr w:type="spellStart"/>
      <w:r>
        <w:rPr>
          <w:rFonts w:ascii="inherit" w:hAnsi="inherit"/>
          <w:color w:val="000000"/>
          <w:sz w:val="21"/>
          <w:szCs w:val="21"/>
        </w:rPr>
        <w:t>col_size</w:t>
      </w:r>
      <w:proofErr w:type="spellEnd"/>
      <w:r>
        <w:rPr>
          <w:rFonts w:ascii="inherit" w:hAnsi="inherit"/>
          <w:color w:val="000000"/>
          <w:sz w:val="21"/>
          <w:szCs w:val="21"/>
        </w:rPr>
        <w:t xml:space="preserve">], </w:t>
      </w:r>
      <w:proofErr w:type="spellStart"/>
      <w:r>
        <w:rPr>
          <w:rFonts w:ascii="inherit" w:hAnsi="inherit"/>
          <w:color w:val="000000"/>
          <w:sz w:val="21"/>
          <w:szCs w:val="21"/>
        </w:rPr>
        <w:t>int</w:t>
      </w:r>
      <w:proofErr w:type="spellEnd"/>
      <w:r>
        <w:rPr>
          <w:rFonts w:ascii="inherit" w:hAnsi="inherit"/>
          <w:color w:val="000000"/>
          <w:sz w:val="21"/>
          <w:szCs w:val="21"/>
        </w:rPr>
        <w:t xml:space="preserve"> z[][</w:t>
      </w:r>
      <w:proofErr w:type="spellStart"/>
      <w:r>
        <w:rPr>
          <w:rFonts w:ascii="inherit" w:hAnsi="inherit"/>
          <w:color w:val="000000"/>
          <w:sz w:val="21"/>
          <w:szCs w:val="21"/>
        </w:rPr>
        <w:t>col_size</w:t>
      </w:r>
      <w:proofErr w:type="spellEnd"/>
      <w:r>
        <w:rPr>
          <w:rFonts w:ascii="inherit" w:hAnsi="inherit"/>
          <w:color w:val="000000"/>
          <w:sz w:val="21"/>
          <w:szCs w:val="21"/>
        </w:rPr>
        <w:t xml:space="preserve">], </w:t>
      </w:r>
      <w:proofErr w:type="spellStart"/>
      <w:r>
        <w:rPr>
          <w:rFonts w:ascii="inherit" w:hAnsi="inherit"/>
          <w:color w:val="000000"/>
          <w:sz w:val="21"/>
          <w:szCs w:val="21"/>
        </w:rPr>
        <w:t>int</w:t>
      </w:r>
      <w:proofErr w:type="spellEnd"/>
      <w:r>
        <w:rPr>
          <w:rFonts w:ascii="inherit" w:hAnsi="inherit"/>
          <w:color w:val="000000"/>
          <w:sz w:val="21"/>
          <w:szCs w:val="21"/>
        </w:rPr>
        <w:t xml:space="preserve"> </w:t>
      </w:r>
      <w:proofErr w:type="spellStart"/>
      <w:r>
        <w:rPr>
          <w:rFonts w:ascii="inherit" w:hAnsi="inherit"/>
          <w:color w:val="000000"/>
          <w:sz w:val="21"/>
          <w:szCs w:val="21"/>
        </w:rPr>
        <w:t>nrows,int</w:t>
      </w:r>
      <w:proofErr w:type="spellEnd"/>
      <w:r>
        <w:rPr>
          <w:rFonts w:ascii="inherit" w:hAnsi="inherit"/>
          <w:color w:val="000000"/>
          <w:sz w:val="21"/>
          <w:szCs w:val="21"/>
        </w:rPr>
        <w:t xml:space="preserve"> ncols1, </w:t>
      </w:r>
      <w:proofErr w:type="spellStart"/>
      <w:r>
        <w:rPr>
          <w:rFonts w:ascii="inherit" w:hAnsi="inherit"/>
          <w:color w:val="000000"/>
          <w:sz w:val="21"/>
          <w:szCs w:val="21"/>
        </w:rPr>
        <w:t>int</w:t>
      </w:r>
      <w:proofErr w:type="spellEnd"/>
      <w:r>
        <w:rPr>
          <w:rFonts w:ascii="inherit" w:hAnsi="inherit"/>
          <w:color w:val="000000"/>
          <w:sz w:val="21"/>
          <w:szCs w:val="21"/>
        </w:rPr>
        <w:t xml:space="preserve"> ncols2)</w:t>
      </w:r>
    </w:p>
    <w:p w:rsidR="009933ED" w:rsidRDefault="009933ED" w:rsidP="009933ED">
      <w:pPr>
        <w:pStyle w:val="HTMLPreformatted"/>
        <w:textAlignment w:val="baseline"/>
        <w:rPr>
          <w:rFonts w:ascii="inherit" w:hAnsi="inherit"/>
          <w:color w:val="000000"/>
          <w:sz w:val="21"/>
          <w:szCs w:val="21"/>
        </w:rPr>
      </w:pPr>
      <w:r>
        <w:rPr>
          <w:rFonts w:ascii="inherit" w:hAnsi="inherit"/>
          <w:color w:val="000000"/>
          <w:sz w:val="21"/>
          <w:szCs w:val="21"/>
        </w:rPr>
        <w:t>{</w:t>
      </w:r>
      <w:r>
        <w:rPr>
          <w:rFonts w:ascii="inherit" w:hAnsi="inherit"/>
          <w:color w:val="000000"/>
          <w:sz w:val="21"/>
          <w:szCs w:val="21"/>
        </w:rPr>
        <w:tab/>
      </w:r>
    </w:p>
    <w:p w:rsidR="009933ED" w:rsidRDefault="009933ED" w:rsidP="009933ED">
      <w:pPr>
        <w:pStyle w:val="HTMLPreformatted"/>
        <w:textAlignment w:val="baseline"/>
        <w:rPr>
          <w:rFonts w:ascii="inherit" w:hAnsi="inherit"/>
          <w:color w:val="000000"/>
          <w:sz w:val="21"/>
          <w:szCs w:val="21"/>
        </w:rPr>
      </w:pPr>
      <w:r>
        <w:rPr>
          <w:rFonts w:ascii="inherit" w:hAnsi="inherit"/>
          <w:color w:val="000000"/>
          <w:sz w:val="21"/>
          <w:szCs w:val="21"/>
        </w:rPr>
        <w:tab/>
      </w:r>
      <w:proofErr w:type="spellStart"/>
      <w:proofErr w:type="gramStart"/>
      <w:r>
        <w:rPr>
          <w:rFonts w:ascii="inherit" w:hAnsi="inherit"/>
          <w:color w:val="000000"/>
          <w:sz w:val="21"/>
          <w:szCs w:val="21"/>
        </w:rPr>
        <w:t>int</w:t>
      </w:r>
      <w:proofErr w:type="spellEnd"/>
      <w:proofErr w:type="gramEnd"/>
      <w:r>
        <w:rPr>
          <w:rFonts w:ascii="inherit" w:hAnsi="inherit"/>
          <w:color w:val="000000"/>
          <w:sz w:val="21"/>
          <w:szCs w:val="21"/>
        </w:rPr>
        <w:t xml:space="preserve"> </w:t>
      </w:r>
      <w:proofErr w:type="spellStart"/>
      <w:r>
        <w:rPr>
          <w:rFonts w:ascii="inherit" w:hAnsi="inherit"/>
          <w:color w:val="000000"/>
          <w:sz w:val="21"/>
          <w:szCs w:val="21"/>
        </w:rPr>
        <w:t>i,j,k</w:t>
      </w:r>
      <w:proofErr w:type="spellEnd"/>
      <w:r>
        <w:rPr>
          <w:rFonts w:ascii="inherit" w:hAnsi="inherit"/>
          <w:color w:val="000000"/>
          <w:sz w:val="21"/>
          <w:szCs w:val="21"/>
        </w:rPr>
        <w:t xml:space="preserve">; </w:t>
      </w:r>
    </w:p>
    <w:p w:rsidR="009933ED" w:rsidRDefault="009933ED" w:rsidP="009933ED">
      <w:pPr>
        <w:pStyle w:val="HTMLPreformatted"/>
        <w:textAlignment w:val="baseline"/>
        <w:rPr>
          <w:rFonts w:ascii="inherit" w:hAnsi="inherit"/>
          <w:color w:val="000000"/>
          <w:sz w:val="21"/>
          <w:szCs w:val="21"/>
        </w:rPr>
      </w:pPr>
      <w:r>
        <w:rPr>
          <w:rFonts w:ascii="inherit" w:hAnsi="inherit"/>
          <w:color w:val="000000"/>
          <w:sz w:val="21"/>
          <w:szCs w:val="21"/>
        </w:rPr>
        <w:tab/>
      </w:r>
      <w:proofErr w:type="gramStart"/>
      <w:r>
        <w:rPr>
          <w:rFonts w:ascii="inherit" w:hAnsi="inherit"/>
          <w:color w:val="000000"/>
          <w:sz w:val="21"/>
          <w:szCs w:val="21"/>
        </w:rPr>
        <w:t>for(</w:t>
      </w:r>
      <w:proofErr w:type="gramEnd"/>
      <w:r>
        <w:rPr>
          <w:rFonts w:ascii="inherit" w:hAnsi="inherit"/>
          <w:color w:val="000000"/>
          <w:sz w:val="21"/>
          <w:szCs w:val="21"/>
        </w:rPr>
        <w:t xml:space="preserve">i=0; i &lt; </w:t>
      </w:r>
      <w:proofErr w:type="spellStart"/>
      <w:r>
        <w:rPr>
          <w:rFonts w:ascii="inherit" w:hAnsi="inherit"/>
          <w:color w:val="000000"/>
          <w:sz w:val="21"/>
          <w:szCs w:val="21"/>
        </w:rPr>
        <w:t>nrows</w:t>
      </w:r>
      <w:proofErr w:type="spellEnd"/>
      <w:r>
        <w:rPr>
          <w:rFonts w:ascii="inherit" w:hAnsi="inherit"/>
          <w:color w:val="000000"/>
          <w:sz w:val="21"/>
          <w:szCs w:val="21"/>
        </w:rPr>
        <w:t>; ++i)</w:t>
      </w:r>
    </w:p>
    <w:p w:rsidR="009933ED" w:rsidRDefault="009933ED" w:rsidP="009933ED">
      <w:pPr>
        <w:pStyle w:val="HTMLPreformatted"/>
        <w:textAlignment w:val="baseline"/>
        <w:rPr>
          <w:rFonts w:ascii="inherit" w:hAnsi="inherit"/>
          <w:color w:val="000000"/>
          <w:sz w:val="21"/>
          <w:szCs w:val="21"/>
        </w:rPr>
      </w:pPr>
      <w:r>
        <w:rPr>
          <w:rFonts w:ascii="inherit" w:hAnsi="inherit"/>
          <w:color w:val="000000"/>
          <w:sz w:val="21"/>
          <w:szCs w:val="21"/>
        </w:rPr>
        <w:tab/>
      </w:r>
      <w:r>
        <w:rPr>
          <w:rFonts w:ascii="inherit" w:hAnsi="inherit"/>
          <w:color w:val="000000"/>
          <w:sz w:val="21"/>
          <w:szCs w:val="21"/>
        </w:rPr>
        <w:tab/>
      </w:r>
      <w:proofErr w:type="gramStart"/>
      <w:r>
        <w:rPr>
          <w:rFonts w:ascii="inherit" w:hAnsi="inherit"/>
          <w:color w:val="000000"/>
          <w:sz w:val="21"/>
          <w:szCs w:val="21"/>
        </w:rPr>
        <w:t>for(</w:t>
      </w:r>
      <w:proofErr w:type="gramEnd"/>
      <w:r>
        <w:rPr>
          <w:rFonts w:ascii="inherit" w:hAnsi="inherit"/>
          <w:color w:val="000000"/>
          <w:sz w:val="21"/>
          <w:szCs w:val="21"/>
        </w:rPr>
        <w:t>k=0; k &lt; ncols2; ++k)</w:t>
      </w:r>
    </w:p>
    <w:p w:rsidR="009933ED" w:rsidRDefault="009933ED" w:rsidP="009933ED">
      <w:pPr>
        <w:pStyle w:val="HTMLPreformatted"/>
        <w:textAlignment w:val="baseline"/>
        <w:rPr>
          <w:rFonts w:ascii="inherit" w:hAnsi="inherit"/>
          <w:color w:val="000000"/>
          <w:sz w:val="21"/>
          <w:szCs w:val="21"/>
        </w:rPr>
      </w:pPr>
      <w:r>
        <w:rPr>
          <w:rFonts w:ascii="inherit" w:hAnsi="inherit"/>
          <w:color w:val="000000"/>
          <w:sz w:val="21"/>
          <w:szCs w:val="21"/>
        </w:rPr>
        <w:tab/>
      </w:r>
      <w:r>
        <w:rPr>
          <w:rFonts w:ascii="inherit" w:hAnsi="inherit"/>
          <w:color w:val="000000"/>
          <w:sz w:val="21"/>
          <w:szCs w:val="21"/>
        </w:rPr>
        <w:tab/>
        <w:t>{</w:t>
      </w:r>
    </w:p>
    <w:p w:rsidR="009933ED" w:rsidRDefault="009933ED" w:rsidP="009933ED">
      <w:pPr>
        <w:pStyle w:val="HTMLPreformatted"/>
        <w:textAlignment w:val="baseline"/>
        <w:rPr>
          <w:rFonts w:ascii="inherit" w:hAnsi="inherit"/>
          <w:color w:val="000000"/>
          <w:sz w:val="21"/>
          <w:szCs w:val="21"/>
        </w:rPr>
      </w:pPr>
      <w:r>
        <w:rPr>
          <w:rFonts w:ascii="inherit" w:hAnsi="inherit"/>
          <w:color w:val="000000"/>
          <w:sz w:val="21"/>
          <w:szCs w:val="21"/>
        </w:rPr>
        <w:tab/>
      </w:r>
      <w:r>
        <w:rPr>
          <w:rFonts w:ascii="inherit" w:hAnsi="inherit"/>
          <w:color w:val="000000"/>
          <w:sz w:val="21"/>
          <w:szCs w:val="21"/>
        </w:rPr>
        <w:tab/>
      </w:r>
      <w:r>
        <w:rPr>
          <w:rFonts w:ascii="inherit" w:hAnsi="inherit"/>
          <w:color w:val="000000"/>
          <w:sz w:val="21"/>
          <w:szCs w:val="21"/>
        </w:rPr>
        <w:tab/>
      </w:r>
      <w:proofErr w:type="gramStart"/>
      <w:r>
        <w:rPr>
          <w:rFonts w:ascii="inherit" w:hAnsi="inherit"/>
          <w:color w:val="000000"/>
          <w:sz w:val="21"/>
          <w:szCs w:val="21"/>
        </w:rPr>
        <w:t>z[</w:t>
      </w:r>
      <w:proofErr w:type="gramEnd"/>
      <w:r>
        <w:rPr>
          <w:rFonts w:ascii="inherit" w:hAnsi="inherit"/>
          <w:color w:val="000000"/>
          <w:sz w:val="21"/>
          <w:szCs w:val="21"/>
        </w:rPr>
        <w:t>i][k] = 0;</w:t>
      </w:r>
    </w:p>
    <w:p w:rsidR="009933ED" w:rsidRDefault="009933ED" w:rsidP="009933ED">
      <w:pPr>
        <w:pStyle w:val="HTMLPreformatted"/>
        <w:textAlignment w:val="baseline"/>
        <w:rPr>
          <w:rFonts w:ascii="inherit" w:hAnsi="inherit"/>
          <w:color w:val="000000"/>
          <w:sz w:val="21"/>
          <w:szCs w:val="21"/>
        </w:rPr>
      </w:pPr>
      <w:r>
        <w:rPr>
          <w:rFonts w:ascii="inherit" w:hAnsi="inherit"/>
          <w:color w:val="000000"/>
          <w:sz w:val="21"/>
          <w:szCs w:val="21"/>
        </w:rPr>
        <w:tab/>
      </w:r>
      <w:r>
        <w:rPr>
          <w:rFonts w:ascii="inherit" w:hAnsi="inherit"/>
          <w:color w:val="000000"/>
          <w:sz w:val="21"/>
          <w:szCs w:val="21"/>
        </w:rPr>
        <w:tab/>
      </w:r>
      <w:r>
        <w:rPr>
          <w:rFonts w:ascii="inherit" w:hAnsi="inherit"/>
          <w:color w:val="000000"/>
          <w:sz w:val="21"/>
          <w:szCs w:val="21"/>
        </w:rPr>
        <w:tab/>
      </w:r>
      <w:proofErr w:type="gramStart"/>
      <w:r>
        <w:rPr>
          <w:rFonts w:ascii="inherit" w:hAnsi="inherit"/>
          <w:color w:val="000000"/>
          <w:sz w:val="21"/>
          <w:szCs w:val="21"/>
        </w:rPr>
        <w:t>for(</w:t>
      </w:r>
      <w:proofErr w:type="gramEnd"/>
      <w:r>
        <w:rPr>
          <w:rFonts w:ascii="inherit" w:hAnsi="inherit"/>
          <w:color w:val="000000"/>
          <w:sz w:val="21"/>
          <w:szCs w:val="21"/>
        </w:rPr>
        <w:t>j=0; j &lt; ncols1; ++j)</w:t>
      </w:r>
    </w:p>
    <w:p w:rsidR="009933ED" w:rsidRDefault="009933ED" w:rsidP="009933ED">
      <w:pPr>
        <w:pStyle w:val="HTMLPreformatted"/>
        <w:textAlignment w:val="baseline"/>
        <w:rPr>
          <w:rFonts w:ascii="inherit" w:hAnsi="inherit"/>
          <w:color w:val="000000"/>
          <w:sz w:val="21"/>
          <w:szCs w:val="21"/>
        </w:rPr>
      </w:pPr>
      <w:r>
        <w:rPr>
          <w:rFonts w:ascii="inherit" w:hAnsi="inherit"/>
          <w:color w:val="000000"/>
          <w:sz w:val="21"/>
          <w:szCs w:val="21"/>
        </w:rPr>
        <w:tab/>
      </w:r>
      <w:r>
        <w:rPr>
          <w:rFonts w:ascii="inherit" w:hAnsi="inherit"/>
          <w:color w:val="000000"/>
          <w:sz w:val="21"/>
          <w:szCs w:val="21"/>
        </w:rPr>
        <w:tab/>
      </w:r>
      <w:r>
        <w:rPr>
          <w:rFonts w:ascii="inherit" w:hAnsi="inherit"/>
          <w:color w:val="000000"/>
          <w:sz w:val="21"/>
          <w:szCs w:val="21"/>
        </w:rPr>
        <w:tab/>
      </w:r>
      <w:r>
        <w:rPr>
          <w:rFonts w:ascii="inherit" w:hAnsi="inherit"/>
          <w:color w:val="000000"/>
          <w:sz w:val="21"/>
          <w:szCs w:val="21"/>
        </w:rPr>
        <w:tab/>
      </w:r>
      <w:proofErr w:type="gramStart"/>
      <w:r>
        <w:rPr>
          <w:rFonts w:ascii="inherit" w:hAnsi="inherit"/>
          <w:color w:val="000000"/>
          <w:sz w:val="21"/>
          <w:szCs w:val="21"/>
        </w:rPr>
        <w:t>z[</w:t>
      </w:r>
      <w:proofErr w:type="gramEnd"/>
      <w:r>
        <w:rPr>
          <w:rFonts w:ascii="inherit" w:hAnsi="inherit"/>
          <w:color w:val="000000"/>
          <w:sz w:val="21"/>
          <w:szCs w:val="21"/>
        </w:rPr>
        <w:t>i][k] += x[i][j] * y[j][k];</w:t>
      </w:r>
    </w:p>
    <w:p w:rsidR="009933ED" w:rsidRDefault="009933ED" w:rsidP="009933ED">
      <w:pPr>
        <w:pStyle w:val="HTMLPreformatted"/>
        <w:textAlignment w:val="baseline"/>
        <w:rPr>
          <w:rFonts w:ascii="inherit" w:hAnsi="inherit"/>
          <w:color w:val="000000"/>
          <w:sz w:val="21"/>
          <w:szCs w:val="21"/>
        </w:rPr>
      </w:pPr>
      <w:r>
        <w:rPr>
          <w:rFonts w:ascii="inherit" w:hAnsi="inherit"/>
          <w:color w:val="000000"/>
          <w:sz w:val="21"/>
          <w:szCs w:val="21"/>
        </w:rPr>
        <w:tab/>
      </w:r>
      <w:r>
        <w:rPr>
          <w:rFonts w:ascii="inherit" w:hAnsi="inherit"/>
          <w:color w:val="000000"/>
          <w:sz w:val="21"/>
          <w:szCs w:val="21"/>
        </w:rPr>
        <w:tab/>
        <w:t>}</w:t>
      </w:r>
    </w:p>
    <w:p w:rsidR="009933ED" w:rsidRDefault="009933ED" w:rsidP="009933ED">
      <w:pPr>
        <w:pStyle w:val="HTMLPreformatted"/>
        <w:textAlignment w:val="baseline"/>
        <w:rPr>
          <w:rFonts w:ascii="inherit" w:hAnsi="inherit"/>
          <w:color w:val="000000"/>
          <w:sz w:val="21"/>
          <w:szCs w:val="21"/>
        </w:rPr>
      </w:pPr>
      <w:r>
        <w:rPr>
          <w:rFonts w:ascii="inherit" w:hAnsi="inherit"/>
          <w:color w:val="000000"/>
          <w:sz w:val="21"/>
          <w:szCs w:val="21"/>
        </w:rPr>
        <w:tab/>
      </w:r>
      <w:proofErr w:type="gramStart"/>
      <w:r>
        <w:rPr>
          <w:rFonts w:ascii="inherit" w:hAnsi="inherit"/>
          <w:color w:val="000000"/>
          <w:sz w:val="21"/>
          <w:szCs w:val="21"/>
        </w:rPr>
        <w:t>return</w:t>
      </w:r>
      <w:proofErr w:type="gramEnd"/>
      <w:r>
        <w:rPr>
          <w:rFonts w:ascii="inherit" w:hAnsi="inherit"/>
          <w:color w:val="000000"/>
          <w:sz w:val="21"/>
          <w:szCs w:val="21"/>
        </w:rPr>
        <w:t>;</w:t>
      </w:r>
    </w:p>
    <w:p w:rsidR="009933ED" w:rsidRDefault="009933ED" w:rsidP="009933ED">
      <w:pPr>
        <w:pStyle w:val="HTMLPreformatted"/>
        <w:textAlignment w:val="baseline"/>
        <w:rPr>
          <w:rFonts w:ascii="inherit" w:hAnsi="inherit"/>
          <w:color w:val="000000"/>
          <w:sz w:val="21"/>
          <w:szCs w:val="21"/>
        </w:rPr>
      </w:pPr>
      <w:r>
        <w:rPr>
          <w:rFonts w:ascii="inherit" w:hAnsi="inherit"/>
          <w:color w:val="000000"/>
          <w:sz w:val="21"/>
          <w:szCs w:val="21"/>
        </w:rPr>
        <w:t>}</w:t>
      </w:r>
    </w:p>
    <w:p w:rsidR="009933ED" w:rsidRDefault="009933ED" w:rsidP="00823822">
      <w:pPr>
        <w:spacing w:after="0" w:line="240" w:lineRule="auto"/>
        <w:rPr>
          <w:rFonts w:ascii="Times New Roman" w:eastAsia="Times New Roman" w:hAnsi="Times New Roman" w:cs="Times New Roman"/>
          <w:sz w:val="24"/>
          <w:szCs w:val="24"/>
          <w:lang w:eastAsia="en-IN"/>
        </w:rPr>
      </w:pPr>
    </w:p>
    <w:p w:rsidR="009933ED" w:rsidRDefault="009933ED" w:rsidP="00823822">
      <w:pPr>
        <w:spacing w:after="0" w:line="240" w:lineRule="auto"/>
        <w:rPr>
          <w:rFonts w:ascii="Times New Roman" w:eastAsia="Times New Roman" w:hAnsi="Times New Roman" w:cs="Times New Roman"/>
          <w:sz w:val="24"/>
          <w:szCs w:val="24"/>
          <w:lang w:eastAsia="en-IN"/>
        </w:rPr>
      </w:pPr>
    </w:p>
    <w:p w:rsidR="009933ED" w:rsidRPr="009933ED" w:rsidRDefault="009933ED" w:rsidP="009933ED">
      <w:pPr>
        <w:spacing w:after="0" w:line="240" w:lineRule="auto"/>
        <w:rPr>
          <w:rFonts w:ascii="Times New Roman" w:eastAsia="Times New Roman" w:hAnsi="Times New Roman" w:cs="Times New Roman"/>
          <w:b/>
          <w:sz w:val="28"/>
          <w:szCs w:val="24"/>
          <w:lang w:eastAsia="en-IN"/>
        </w:rPr>
      </w:pPr>
      <w:r w:rsidRPr="009933ED">
        <w:rPr>
          <w:rFonts w:ascii="Times New Roman" w:eastAsia="Times New Roman" w:hAnsi="Times New Roman" w:cs="Times New Roman"/>
          <w:b/>
          <w:sz w:val="28"/>
          <w:szCs w:val="24"/>
          <w:lang w:eastAsia="en-IN"/>
        </w:rPr>
        <w:t xml:space="preserve">Two dimensional character </w:t>
      </w:r>
      <w:proofErr w:type="gramStart"/>
      <w:r w:rsidRPr="009933ED">
        <w:rPr>
          <w:rFonts w:ascii="Times New Roman" w:eastAsia="Times New Roman" w:hAnsi="Times New Roman" w:cs="Times New Roman"/>
          <w:b/>
          <w:sz w:val="28"/>
          <w:szCs w:val="24"/>
          <w:lang w:eastAsia="en-IN"/>
        </w:rPr>
        <w:t>array</w:t>
      </w:r>
      <w:proofErr w:type="gramEnd"/>
    </w:p>
    <w:p w:rsidR="009933ED" w:rsidRPr="009933ED" w:rsidRDefault="009933ED" w:rsidP="009933ED">
      <w:pPr>
        <w:spacing w:after="0" w:line="240" w:lineRule="auto"/>
        <w:rPr>
          <w:rFonts w:ascii="Times New Roman" w:eastAsia="Times New Roman" w:hAnsi="Times New Roman" w:cs="Times New Roman"/>
          <w:sz w:val="24"/>
          <w:szCs w:val="24"/>
          <w:lang w:eastAsia="en-IN"/>
        </w:rPr>
      </w:pPr>
      <w:r w:rsidRPr="009933ED">
        <w:rPr>
          <w:rFonts w:ascii="Times New Roman" w:eastAsia="Times New Roman" w:hAnsi="Times New Roman" w:cs="Times New Roman"/>
          <w:sz w:val="24"/>
          <w:szCs w:val="24"/>
          <w:lang w:eastAsia="en-IN"/>
        </w:rPr>
        <w:t>A two-dimensional character array consists of a collection of single dimensional character array. Each 1-dimensional character array is a string. The declaration of a two-dimensional character array does not differ much from two-dimension array declaration of integer data, except that each individual string is terminated by a null character.</w:t>
      </w:r>
    </w:p>
    <w:p w:rsidR="009933ED" w:rsidRPr="009933ED" w:rsidRDefault="009933ED" w:rsidP="009933ED">
      <w:pPr>
        <w:spacing w:after="0" w:line="240" w:lineRule="auto"/>
        <w:rPr>
          <w:rFonts w:ascii="Times New Roman" w:eastAsia="Times New Roman" w:hAnsi="Times New Roman" w:cs="Times New Roman"/>
          <w:sz w:val="24"/>
          <w:szCs w:val="24"/>
          <w:lang w:eastAsia="en-IN"/>
        </w:rPr>
      </w:pPr>
    </w:p>
    <w:p w:rsidR="009933ED" w:rsidRPr="009933ED" w:rsidRDefault="009933ED" w:rsidP="009933ED">
      <w:pPr>
        <w:spacing w:after="0" w:line="240" w:lineRule="auto"/>
        <w:rPr>
          <w:rFonts w:ascii="Times New Roman" w:eastAsia="Times New Roman" w:hAnsi="Times New Roman" w:cs="Times New Roman"/>
          <w:sz w:val="24"/>
          <w:szCs w:val="24"/>
          <w:lang w:eastAsia="en-IN"/>
        </w:rPr>
      </w:pPr>
      <w:r w:rsidRPr="009933ED">
        <w:rPr>
          <w:rFonts w:ascii="Times New Roman" w:eastAsia="Times New Roman" w:hAnsi="Times New Roman" w:cs="Times New Roman"/>
          <w:sz w:val="24"/>
          <w:szCs w:val="24"/>
          <w:lang w:eastAsia="en-IN"/>
        </w:rPr>
        <w:t>The syntax for declaring a two dimensional character array is as follows:</w:t>
      </w:r>
    </w:p>
    <w:p w:rsidR="009933ED" w:rsidRPr="009933ED" w:rsidRDefault="009933ED" w:rsidP="009933ED">
      <w:pPr>
        <w:spacing w:after="0" w:line="240" w:lineRule="auto"/>
        <w:rPr>
          <w:rFonts w:ascii="Times New Roman" w:eastAsia="Times New Roman" w:hAnsi="Times New Roman" w:cs="Times New Roman"/>
          <w:sz w:val="24"/>
          <w:szCs w:val="24"/>
          <w:lang w:eastAsia="en-IN"/>
        </w:rPr>
      </w:pPr>
    </w:p>
    <w:p w:rsidR="009933ED" w:rsidRPr="009933ED" w:rsidRDefault="009933ED" w:rsidP="009933ED">
      <w:pPr>
        <w:spacing w:after="0" w:line="240" w:lineRule="auto"/>
        <w:rPr>
          <w:rFonts w:ascii="Times New Roman" w:eastAsia="Times New Roman" w:hAnsi="Times New Roman" w:cs="Times New Roman"/>
          <w:sz w:val="24"/>
          <w:szCs w:val="24"/>
          <w:lang w:eastAsia="en-IN"/>
        </w:rPr>
      </w:pPr>
      <w:proofErr w:type="gramStart"/>
      <w:r w:rsidRPr="009933ED">
        <w:rPr>
          <w:rFonts w:ascii="Times New Roman" w:eastAsia="Times New Roman" w:hAnsi="Times New Roman" w:cs="Times New Roman"/>
          <w:sz w:val="24"/>
          <w:szCs w:val="24"/>
          <w:lang w:eastAsia="en-IN"/>
        </w:rPr>
        <w:t>char</w:t>
      </w:r>
      <w:proofErr w:type="gramEnd"/>
      <w:r w:rsidRPr="009933ED">
        <w:rPr>
          <w:rFonts w:ascii="Times New Roman" w:eastAsia="Times New Roman" w:hAnsi="Times New Roman" w:cs="Times New Roman"/>
          <w:sz w:val="24"/>
          <w:szCs w:val="24"/>
          <w:lang w:eastAsia="en-IN"/>
        </w:rPr>
        <w:t xml:space="preserve"> name [3][20];</w:t>
      </w:r>
    </w:p>
    <w:p w:rsidR="009933ED" w:rsidRPr="009933ED" w:rsidRDefault="009933ED" w:rsidP="009933ED">
      <w:pPr>
        <w:spacing w:after="0" w:line="240" w:lineRule="auto"/>
        <w:rPr>
          <w:rFonts w:ascii="Times New Roman" w:eastAsia="Times New Roman" w:hAnsi="Times New Roman" w:cs="Times New Roman"/>
          <w:sz w:val="24"/>
          <w:szCs w:val="24"/>
          <w:lang w:eastAsia="en-IN"/>
        </w:rPr>
      </w:pPr>
      <w:r w:rsidRPr="009933ED">
        <w:rPr>
          <w:rFonts w:ascii="Times New Roman" w:eastAsia="Times New Roman" w:hAnsi="Times New Roman" w:cs="Times New Roman"/>
          <w:sz w:val="24"/>
          <w:szCs w:val="24"/>
          <w:lang w:eastAsia="en-IN"/>
        </w:rPr>
        <w:t>The variable name is a two dimensional string capable of storing 3 strings, where maximum length of each string is 19 characters (one position is kept aside for null). The initialization of such an array of strings can be performed in either of the two ways as shown below:</w:t>
      </w:r>
    </w:p>
    <w:p w:rsidR="009933ED" w:rsidRPr="009933ED" w:rsidRDefault="009933ED" w:rsidP="009933ED">
      <w:pPr>
        <w:spacing w:after="0" w:line="240" w:lineRule="auto"/>
        <w:rPr>
          <w:rFonts w:ascii="Times New Roman" w:eastAsia="Times New Roman" w:hAnsi="Times New Roman" w:cs="Times New Roman"/>
          <w:sz w:val="24"/>
          <w:szCs w:val="24"/>
          <w:lang w:eastAsia="en-IN"/>
        </w:rPr>
      </w:pPr>
    </w:p>
    <w:p w:rsidR="009933ED" w:rsidRPr="009933ED" w:rsidRDefault="009933ED" w:rsidP="009933ED">
      <w:pPr>
        <w:spacing w:after="0" w:line="240" w:lineRule="auto"/>
        <w:rPr>
          <w:rFonts w:ascii="Times New Roman" w:eastAsia="Times New Roman" w:hAnsi="Times New Roman" w:cs="Times New Roman"/>
          <w:sz w:val="24"/>
          <w:szCs w:val="24"/>
          <w:lang w:eastAsia="en-IN"/>
        </w:rPr>
      </w:pPr>
      <w:proofErr w:type="gramStart"/>
      <w:r w:rsidRPr="009933ED">
        <w:rPr>
          <w:rFonts w:ascii="Times New Roman" w:eastAsia="Times New Roman" w:hAnsi="Times New Roman" w:cs="Times New Roman"/>
          <w:sz w:val="24"/>
          <w:szCs w:val="24"/>
          <w:lang w:eastAsia="en-IN"/>
        </w:rPr>
        <w:t>char</w:t>
      </w:r>
      <w:proofErr w:type="gramEnd"/>
      <w:r w:rsidRPr="009933ED">
        <w:rPr>
          <w:rFonts w:ascii="Times New Roman" w:eastAsia="Times New Roman" w:hAnsi="Times New Roman" w:cs="Times New Roman"/>
          <w:sz w:val="24"/>
          <w:szCs w:val="24"/>
          <w:lang w:eastAsia="en-IN"/>
        </w:rPr>
        <w:t xml:space="preserve"> city[4][10]={</w:t>
      </w:r>
    </w:p>
    <w:p w:rsidR="009933ED" w:rsidRPr="009933ED" w:rsidRDefault="009933ED" w:rsidP="009933ED">
      <w:pPr>
        <w:spacing w:after="0" w:line="240" w:lineRule="auto"/>
        <w:rPr>
          <w:rFonts w:ascii="Times New Roman" w:eastAsia="Times New Roman" w:hAnsi="Times New Roman" w:cs="Times New Roman"/>
          <w:sz w:val="24"/>
          <w:szCs w:val="24"/>
          <w:lang w:eastAsia="en-IN"/>
        </w:rPr>
      </w:pPr>
      <w:r w:rsidRPr="009933ED">
        <w:rPr>
          <w:rFonts w:ascii="Times New Roman" w:eastAsia="Times New Roman" w:hAnsi="Times New Roman" w:cs="Times New Roman"/>
          <w:sz w:val="24"/>
          <w:szCs w:val="24"/>
          <w:lang w:eastAsia="en-IN"/>
        </w:rPr>
        <w:tab/>
        <w:t>{"Calcutta"},</w:t>
      </w:r>
    </w:p>
    <w:p w:rsidR="009933ED" w:rsidRPr="009933ED" w:rsidRDefault="009933ED" w:rsidP="009933ED">
      <w:pPr>
        <w:spacing w:after="0" w:line="240" w:lineRule="auto"/>
        <w:rPr>
          <w:rFonts w:ascii="Times New Roman" w:eastAsia="Times New Roman" w:hAnsi="Times New Roman" w:cs="Times New Roman"/>
          <w:sz w:val="24"/>
          <w:szCs w:val="24"/>
          <w:lang w:eastAsia="en-IN"/>
        </w:rPr>
      </w:pPr>
      <w:r w:rsidRPr="009933ED">
        <w:rPr>
          <w:rFonts w:ascii="Times New Roman" w:eastAsia="Times New Roman" w:hAnsi="Times New Roman" w:cs="Times New Roman"/>
          <w:sz w:val="24"/>
          <w:szCs w:val="24"/>
          <w:lang w:eastAsia="en-IN"/>
        </w:rPr>
        <w:tab/>
        <w:t xml:space="preserve">{"Bombay"}, </w:t>
      </w:r>
    </w:p>
    <w:p w:rsidR="009933ED" w:rsidRPr="009933ED" w:rsidRDefault="009933ED" w:rsidP="009933ED">
      <w:pPr>
        <w:spacing w:after="0" w:line="240" w:lineRule="auto"/>
        <w:rPr>
          <w:rFonts w:ascii="Times New Roman" w:eastAsia="Times New Roman" w:hAnsi="Times New Roman" w:cs="Times New Roman"/>
          <w:sz w:val="24"/>
          <w:szCs w:val="24"/>
          <w:lang w:eastAsia="en-IN"/>
        </w:rPr>
      </w:pPr>
      <w:r w:rsidRPr="009933ED">
        <w:rPr>
          <w:rFonts w:ascii="Times New Roman" w:eastAsia="Times New Roman" w:hAnsi="Times New Roman" w:cs="Times New Roman"/>
          <w:sz w:val="24"/>
          <w:szCs w:val="24"/>
          <w:lang w:eastAsia="en-IN"/>
        </w:rPr>
        <w:tab/>
        <w:t xml:space="preserve">{"Madras"}, </w:t>
      </w:r>
    </w:p>
    <w:p w:rsidR="009933ED" w:rsidRPr="009933ED" w:rsidRDefault="009933ED" w:rsidP="009933ED">
      <w:pPr>
        <w:spacing w:after="0" w:line="240" w:lineRule="auto"/>
        <w:rPr>
          <w:rFonts w:ascii="Times New Roman" w:eastAsia="Times New Roman" w:hAnsi="Times New Roman" w:cs="Times New Roman"/>
          <w:sz w:val="24"/>
          <w:szCs w:val="24"/>
          <w:lang w:eastAsia="en-IN"/>
        </w:rPr>
      </w:pPr>
      <w:r w:rsidRPr="009933ED">
        <w:rPr>
          <w:rFonts w:ascii="Times New Roman" w:eastAsia="Times New Roman" w:hAnsi="Times New Roman" w:cs="Times New Roman"/>
          <w:sz w:val="24"/>
          <w:szCs w:val="24"/>
          <w:lang w:eastAsia="en-IN"/>
        </w:rPr>
        <w:tab/>
        <w:t xml:space="preserve">{"Delhi"} </w:t>
      </w:r>
    </w:p>
    <w:p w:rsidR="009933ED" w:rsidRPr="009933ED" w:rsidRDefault="009933ED" w:rsidP="009933ED">
      <w:pPr>
        <w:spacing w:after="0" w:line="240" w:lineRule="auto"/>
        <w:rPr>
          <w:rFonts w:ascii="Times New Roman" w:eastAsia="Times New Roman" w:hAnsi="Times New Roman" w:cs="Times New Roman"/>
          <w:sz w:val="24"/>
          <w:szCs w:val="24"/>
          <w:lang w:eastAsia="en-IN"/>
        </w:rPr>
      </w:pPr>
      <w:r w:rsidRPr="009933ED">
        <w:rPr>
          <w:rFonts w:ascii="Times New Roman" w:eastAsia="Times New Roman" w:hAnsi="Times New Roman" w:cs="Times New Roman"/>
          <w:sz w:val="24"/>
          <w:szCs w:val="24"/>
          <w:lang w:eastAsia="en-IN"/>
        </w:rPr>
        <w:t>};</w:t>
      </w:r>
    </w:p>
    <w:p w:rsidR="009933ED" w:rsidRPr="009933ED" w:rsidRDefault="009933ED" w:rsidP="009933ED">
      <w:pPr>
        <w:spacing w:after="0" w:line="240" w:lineRule="auto"/>
        <w:rPr>
          <w:rFonts w:ascii="Times New Roman" w:eastAsia="Times New Roman" w:hAnsi="Times New Roman" w:cs="Times New Roman"/>
          <w:sz w:val="24"/>
          <w:szCs w:val="24"/>
          <w:lang w:eastAsia="en-IN"/>
        </w:rPr>
      </w:pPr>
      <w:r w:rsidRPr="009933ED">
        <w:rPr>
          <w:rFonts w:ascii="Times New Roman" w:eastAsia="Times New Roman" w:hAnsi="Times New Roman" w:cs="Times New Roman"/>
          <w:sz w:val="24"/>
          <w:szCs w:val="24"/>
          <w:lang w:eastAsia="en-IN"/>
        </w:rPr>
        <w:t>The above way of initializing automatically adds a null character (\0) to the end of each string.</w:t>
      </w:r>
    </w:p>
    <w:p w:rsidR="009933ED" w:rsidRPr="009933ED" w:rsidRDefault="009933ED" w:rsidP="009933ED">
      <w:pPr>
        <w:spacing w:after="0" w:line="240" w:lineRule="auto"/>
        <w:rPr>
          <w:rFonts w:ascii="Times New Roman" w:eastAsia="Times New Roman" w:hAnsi="Times New Roman" w:cs="Times New Roman"/>
          <w:sz w:val="24"/>
          <w:szCs w:val="24"/>
          <w:lang w:eastAsia="en-IN"/>
        </w:rPr>
      </w:pPr>
    </w:p>
    <w:p w:rsidR="009933ED" w:rsidRPr="009933ED" w:rsidRDefault="009933ED" w:rsidP="009933ED">
      <w:pPr>
        <w:spacing w:after="0" w:line="240" w:lineRule="auto"/>
        <w:rPr>
          <w:rFonts w:ascii="Times New Roman" w:eastAsia="Times New Roman" w:hAnsi="Times New Roman" w:cs="Times New Roman"/>
          <w:sz w:val="24"/>
          <w:szCs w:val="24"/>
          <w:lang w:eastAsia="en-IN"/>
        </w:rPr>
      </w:pPr>
      <w:proofErr w:type="gramStart"/>
      <w:r w:rsidRPr="009933ED">
        <w:rPr>
          <w:rFonts w:ascii="Times New Roman" w:eastAsia="Times New Roman" w:hAnsi="Times New Roman" w:cs="Times New Roman"/>
          <w:sz w:val="24"/>
          <w:szCs w:val="24"/>
          <w:lang w:eastAsia="en-IN"/>
        </w:rPr>
        <w:t>char</w:t>
      </w:r>
      <w:proofErr w:type="gramEnd"/>
      <w:r w:rsidRPr="009933ED">
        <w:rPr>
          <w:rFonts w:ascii="Times New Roman" w:eastAsia="Times New Roman" w:hAnsi="Times New Roman" w:cs="Times New Roman"/>
          <w:sz w:val="24"/>
          <w:szCs w:val="24"/>
          <w:lang w:eastAsia="en-IN"/>
        </w:rPr>
        <w:t xml:space="preserve"> city[4][10]={</w:t>
      </w:r>
    </w:p>
    <w:p w:rsidR="009933ED" w:rsidRPr="009933ED" w:rsidRDefault="009933ED" w:rsidP="009933ED">
      <w:pPr>
        <w:spacing w:after="0" w:line="240" w:lineRule="auto"/>
        <w:rPr>
          <w:rFonts w:ascii="Times New Roman" w:eastAsia="Times New Roman" w:hAnsi="Times New Roman" w:cs="Times New Roman"/>
          <w:sz w:val="24"/>
          <w:szCs w:val="24"/>
          <w:lang w:eastAsia="en-IN"/>
        </w:rPr>
      </w:pPr>
      <w:r w:rsidRPr="009933ED">
        <w:rPr>
          <w:rFonts w:ascii="Times New Roman" w:eastAsia="Times New Roman" w:hAnsi="Times New Roman" w:cs="Times New Roman"/>
          <w:sz w:val="24"/>
          <w:szCs w:val="24"/>
          <w:lang w:eastAsia="en-IN"/>
        </w:rPr>
        <w:lastRenderedPageBreak/>
        <w:tab/>
        <w:t>{'C', 'a', 'l', 'c', 'u', 't', 't', 'a', '\0'},</w:t>
      </w:r>
    </w:p>
    <w:p w:rsidR="009933ED" w:rsidRPr="009933ED" w:rsidRDefault="009933ED" w:rsidP="009933ED">
      <w:pPr>
        <w:spacing w:after="0" w:line="240" w:lineRule="auto"/>
        <w:rPr>
          <w:rFonts w:ascii="Times New Roman" w:eastAsia="Times New Roman" w:hAnsi="Times New Roman" w:cs="Times New Roman"/>
          <w:sz w:val="24"/>
          <w:szCs w:val="24"/>
          <w:lang w:eastAsia="en-IN"/>
        </w:rPr>
      </w:pPr>
      <w:r w:rsidRPr="009933ED">
        <w:rPr>
          <w:rFonts w:ascii="Times New Roman" w:eastAsia="Times New Roman" w:hAnsi="Times New Roman" w:cs="Times New Roman"/>
          <w:sz w:val="24"/>
          <w:szCs w:val="24"/>
          <w:lang w:eastAsia="en-IN"/>
        </w:rPr>
        <w:tab/>
        <w:t xml:space="preserve">{'B', 'o', 'm', </w:t>
      </w:r>
      <w:proofErr w:type="gramStart"/>
      <w:r w:rsidRPr="009933ED">
        <w:rPr>
          <w:rFonts w:ascii="Times New Roman" w:eastAsia="Times New Roman" w:hAnsi="Times New Roman" w:cs="Times New Roman"/>
          <w:sz w:val="24"/>
          <w:szCs w:val="24"/>
          <w:lang w:eastAsia="en-IN"/>
        </w:rPr>
        <w:t>'b'</w:t>
      </w:r>
      <w:proofErr w:type="gramEnd"/>
      <w:r w:rsidRPr="009933ED">
        <w:rPr>
          <w:rFonts w:ascii="Times New Roman" w:eastAsia="Times New Roman" w:hAnsi="Times New Roman" w:cs="Times New Roman"/>
          <w:sz w:val="24"/>
          <w:szCs w:val="24"/>
          <w:lang w:eastAsia="en-IN"/>
        </w:rPr>
        <w:t>, 'a', 'y', '\0'},</w:t>
      </w:r>
    </w:p>
    <w:p w:rsidR="009933ED" w:rsidRPr="009933ED" w:rsidRDefault="009933ED" w:rsidP="009933ED">
      <w:pPr>
        <w:spacing w:after="0" w:line="240" w:lineRule="auto"/>
        <w:rPr>
          <w:rFonts w:ascii="Times New Roman" w:eastAsia="Times New Roman" w:hAnsi="Times New Roman" w:cs="Times New Roman"/>
          <w:sz w:val="24"/>
          <w:szCs w:val="24"/>
          <w:lang w:eastAsia="en-IN"/>
        </w:rPr>
      </w:pPr>
      <w:r w:rsidRPr="009933ED">
        <w:rPr>
          <w:rFonts w:ascii="Times New Roman" w:eastAsia="Times New Roman" w:hAnsi="Times New Roman" w:cs="Times New Roman"/>
          <w:sz w:val="24"/>
          <w:szCs w:val="24"/>
          <w:lang w:eastAsia="en-IN"/>
        </w:rPr>
        <w:tab/>
        <w:t>{'M', 'a'</w:t>
      </w:r>
      <w:proofErr w:type="gramStart"/>
      <w:r w:rsidRPr="009933ED">
        <w:rPr>
          <w:rFonts w:ascii="Times New Roman" w:eastAsia="Times New Roman" w:hAnsi="Times New Roman" w:cs="Times New Roman"/>
          <w:sz w:val="24"/>
          <w:szCs w:val="24"/>
          <w:lang w:eastAsia="en-IN"/>
        </w:rPr>
        <w:t>, 'd'</w:t>
      </w:r>
      <w:proofErr w:type="gramEnd"/>
      <w:r w:rsidRPr="009933ED">
        <w:rPr>
          <w:rFonts w:ascii="Times New Roman" w:eastAsia="Times New Roman" w:hAnsi="Times New Roman" w:cs="Times New Roman"/>
          <w:sz w:val="24"/>
          <w:szCs w:val="24"/>
          <w:lang w:eastAsia="en-IN"/>
        </w:rPr>
        <w:t>, 'r', 'a', 's', '\0'},</w:t>
      </w:r>
    </w:p>
    <w:p w:rsidR="009933ED" w:rsidRPr="009933ED" w:rsidRDefault="009933ED" w:rsidP="009933ED">
      <w:pPr>
        <w:spacing w:after="0" w:line="240" w:lineRule="auto"/>
        <w:rPr>
          <w:rFonts w:ascii="Times New Roman" w:eastAsia="Times New Roman" w:hAnsi="Times New Roman" w:cs="Times New Roman"/>
          <w:sz w:val="24"/>
          <w:szCs w:val="24"/>
          <w:lang w:eastAsia="en-IN"/>
        </w:rPr>
      </w:pPr>
      <w:r w:rsidRPr="009933ED">
        <w:rPr>
          <w:rFonts w:ascii="Times New Roman" w:eastAsia="Times New Roman" w:hAnsi="Times New Roman" w:cs="Times New Roman"/>
          <w:sz w:val="24"/>
          <w:szCs w:val="24"/>
          <w:lang w:eastAsia="en-IN"/>
        </w:rPr>
        <w:tab/>
        <w:t>{'D', 'e', 'l', 'h', 'i', '\0'}</w:t>
      </w:r>
    </w:p>
    <w:p w:rsidR="009933ED" w:rsidRPr="009933ED" w:rsidRDefault="009933ED" w:rsidP="009933ED">
      <w:pPr>
        <w:spacing w:after="0" w:line="240" w:lineRule="auto"/>
        <w:rPr>
          <w:rFonts w:ascii="Times New Roman" w:eastAsia="Times New Roman" w:hAnsi="Times New Roman" w:cs="Times New Roman"/>
          <w:sz w:val="24"/>
          <w:szCs w:val="24"/>
          <w:lang w:eastAsia="en-IN"/>
        </w:rPr>
      </w:pPr>
      <w:r w:rsidRPr="009933ED">
        <w:rPr>
          <w:rFonts w:ascii="Times New Roman" w:eastAsia="Times New Roman" w:hAnsi="Times New Roman" w:cs="Times New Roman"/>
          <w:sz w:val="24"/>
          <w:szCs w:val="24"/>
          <w:lang w:eastAsia="en-IN"/>
        </w:rPr>
        <w:t>};</w:t>
      </w:r>
    </w:p>
    <w:p w:rsidR="009933ED" w:rsidRPr="009933ED" w:rsidRDefault="009933ED" w:rsidP="009933ED">
      <w:pPr>
        <w:spacing w:after="0" w:line="240" w:lineRule="auto"/>
        <w:rPr>
          <w:rFonts w:ascii="Times New Roman" w:eastAsia="Times New Roman" w:hAnsi="Times New Roman" w:cs="Times New Roman"/>
          <w:sz w:val="24"/>
          <w:szCs w:val="24"/>
          <w:lang w:eastAsia="en-IN"/>
        </w:rPr>
      </w:pPr>
      <w:r w:rsidRPr="009933ED">
        <w:rPr>
          <w:rFonts w:ascii="Times New Roman" w:eastAsia="Times New Roman" w:hAnsi="Times New Roman" w:cs="Times New Roman"/>
          <w:sz w:val="24"/>
          <w:szCs w:val="24"/>
          <w:lang w:eastAsia="en-IN"/>
        </w:rPr>
        <w:t>The above character array will be represented in the memory as shown below:</w:t>
      </w:r>
    </w:p>
    <w:p w:rsidR="009933ED" w:rsidRPr="009933ED" w:rsidRDefault="009933ED" w:rsidP="009933ED">
      <w:pPr>
        <w:spacing w:after="0" w:line="240" w:lineRule="auto"/>
        <w:rPr>
          <w:rFonts w:ascii="Times New Roman" w:eastAsia="Times New Roman" w:hAnsi="Times New Roman" w:cs="Times New Roman"/>
          <w:sz w:val="24"/>
          <w:szCs w:val="24"/>
          <w:lang w:eastAsia="en-IN"/>
        </w:rPr>
      </w:pPr>
    </w:p>
    <w:p w:rsidR="009933ED" w:rsidRPr="009933ED" w:rsidRDefault="009933ED" w:rsidP="009933ED">
      <w:pPr>
        <w:spacing w:after="0" w:line="240" w:lineRule="auto"/>
        <w:rPr>
          <w:rFonts w:ascii="Times New Roman" w:eastAsia="Times New Roman" w:hAnsi="Times New Roman" w:cs="Times New Roman"/>
          <w:sz w:val="24"/>
          <w:szCs w:val="24"/>
          <w:lang w:eastAsia="en-IN"/>
        </w:rPr>
      </w:pPr>
    </w:p>
    <w:p w:rsidR="009933ED" w:rsidRPr="009933ED" w:rsidRDefault="009933ED" w:rsidP="009933ED">
      <w:pPr>
        <w:spacing w:after="0" w:line="240" w:lineRule="auto"/>
        <w:rPr>
          <w:rFonts w:ascii="Times New Roman" w:eastAsia="Times New Roman" w:hAnsi="Times New Roman" w:cs="Times New Roman"/>
          <w:sz w:val="24"/>
          <w:szCs w:val="24"/>
          <w:lang w:eastAsia="en-IN"/>
        </w:rPr>
      </w:pPr>
    </w:p>
    <w:p w:rsidR="009933ED" w:rsidRPr="009933ED" w:rsidRDefault="009933ED" w:rsidP="009933ED">
      <w:pPr>
        <w:spacing w:after="0" w:line="240" w:lineRule="auto"/>
        <w:rPr>
          <w:rFonts w:ascii="Times New Roman" w:eastAsia="Times New Roman" w:hAnsi="Times New Roman" w:cs="Times New Roman"/>
          <w:sz w:val="24"/>
          <w:szCs w:val="24"/>
          <w:lang w:eastAsia="en-IN"/>
        </w:rPr>
      </w:pPr>
    </w:p>
    <w:p w:rsidR="009933ED" w:rsidRPr="009933ED" w:rsidRDefault="009933ED" w:rsidP="009933ED">
      <w:pPr>
        <w:spacing w:after="0" w:line="240" w:lineRule="auto"/>
        <w:rPr>
          <w:rFonts w:ascii="Times New Roman" w:eastAsia="Times New Roman" w:hAnsi="Times New Roman" w:cs="Times New Roman"/>
          <w:sz w:val="24"/>
          <w:szCs w:val="24"/>
          <w:lang w:eastAsia="en-IN"/>
        </w:rPr>
      </w:pPr>
      <w:r w:rsidRPr="009933ED">
        <w:rPr>
          <w:rFonts w:ascii="Times New Roman" w:eastAsia="Times New Roman" w:hAnsi="Times New Roman" w:cs="Times New Roman"/>
          <w:sz w:val="24"/>
          <w:szCs w:val="24"/>
          <w:lang w:eastAsia="en-IN"/>
        </w:rPr>
        <w:t xml:space="preserve">For </w:t>
      </w:r>
      <w:proofErr w:type="spellStart"/>
      <w:r w:rsidRPr="009933ED">
        <w:rPr>
          <w:rFonts w:ascii="Times New Roman" w:eastAsia="Times New Roman" w:hAnsi="Times New Roman" w:cs="Times New Roman"/>
          <w:sz w:val="24"/>
          <w:szCs w:val="24"/>
          <w:lang w:eastAsia="en-IN"/>
        </w:rPr>
        <w:t>beter</w:t>
      </w:r>
      <w:proofErr w:type="spellEnd"/>
      <w:r w:rsidRPr="009933ED">
        <w:rPr>
          <w:rFonts w:ascii="Times New Roman" w:eastAsia="Times New Roman" w:hAnsi="Times New Roman" w:cs="Times New Roman"/>
          <w:sz w:val="24"/>
          <w:szCs w:val="24"/>
          <w:lang w:eastAsia="en-IN"/>
        </w:rPr>
        <w:t xml:space="preserve"> understanding of how to use a 2-dimensional array of strings in a C program, observe the following sample program. Also try it out on your computer.</w:t>
      </w:r>
    </w:p>
    <w:p w:rsidR="009933ED" w:rsidRPr="009933ED" w:rsidRDefault="009933ED" w:rsidP="009933ED">
      <w:pPr>
        <w:spacing w:after="0" w:line="240" w:lineRule="auto"/>
        <w:rPr>
          <w:rFonts w:ascii="Times New Roman" w:eastAsia="Times New Roman" w:hAnsi="Times New Roman" w:cs="Times New Roman"/>
          <w:sz w:val="24"/>
          <w:szCs w:val="24"/>
          <w:lang w:eastAsia="en-IN"/>
        </w:rPr>
      </w:pPr>
    </w:p>
    <w:p w:rsidR="009933ED" w:rsidRPr="009933ED" w:rsidRDefault="009933ED" w:rsidP="009933ED">
      <w:pPr>
        <w:spacing w:after="0" w:line="240" w:lineRule="auto"/>
        <w:rPr>
          <w:rFonts w:ascii="Times New Roman" w:eastAsia="Times New Roman" w:hAnsi="Times New Roman" w:cs="Times New Roman"/>
          <w:sz w:val="24"/>
          <w:szCs w:val="24"/>
          <w:lang w:eastAsia="en-IN"/>
        </w:rPr>
      </w:pPr>
      <w:r w:rsidRPr="009933ED">
        <w:rPr>
          <w:rFonts w:ascii="Times New Roman" w:eastAsia="Times New Roman" w:hAnsi="Times New Roman" w:cs="Times New Roman"/>
          <w:sz w:val="24"/>
          <w:szCs w:val="24"/>
          <w:lang w:eastAsia="en-IN"/>
        </w:rPr>
        <w:t>#include &lt;</w:t>
      </w:r>
      <w:proofErr w:type="spellStart"/>
      <w:r w:rsidRPr="009933ED">
        <w:rPr>
          <w:rFonts w:ascii="Times New Roman" w:eastAsia="Times New Roman" w:hAnsi="Times New Roman" w:cs="Times New Roman"/>
          <w:sz w:val="24"/>
          <w:szCs w:val="24"/>
          <w:lang w:eastAsia="en-IN"/>
        </w:rPr>
        <w:t>stdio.h</w:t>
      </w:r>
      <w:proofErr w:type="spellEnd"/>
      <w:r w:rsidRPr="009933ED">
        <w:rPr>
          <w:rFonts w:ascii="Times New Roman" w:eastAsia="Times New Roman" w:hAnsi="Times New Roman" w:cs="Times New Roman"/>
          <w:sz w:val="24"/>
          <w:szCs w:val="24"/>
          <w:lang w:eastAsia="en-IN"/>
        </w:rPr>
        <w:t>&gt;</w:t>
      </w:r>
    </w:p>
    <w:p w:rsidR="009933ED" w:rsidRPr="009933ED" w:rsidRDefault="009933ED" w:rsidP="009933ED">
      <w:pPr>
        <w:spacing w:after="0" w:line="240" w:lineRule="auto"/>
        <w:rPr>
          <w:rFonts w:ascii="Times New Roman" w:eastAsia="Times New Roman" w:hAnsi="Times New Roman" w:cs="Times New Roman"/>
          <w:sz w:val="24"/>
          <w:szCs w:val="24"/>
          <w:lang w:eastAsia="en-IN"/>
        </w:rPr>
      </w:pPr>
      <w:r w:rsidRPr="009933ED">
        <w:rPr>
          <w:rFonts w:ascii="Times New Roman" w:eastAsia="Times New Roman" w:hAnsi="Times New Roman" w:cs="Times New Roman"/>
          <w:sz w:val="24"/>
          <w:szCs w:val="24"/>
          <w:lang w:eastAsia="en-IN"/>
        </w:rPr>
        <w:t>#</w:t>
      </w:r>
      <w:proofErr w:type="gramStart"/>
      <w:r w:rsidRPr="009933ED">
        <w:rPr>
          <w:rFonts w:ascii="Times New Roman" w:eastAsia="Times New Roman" w:hAnsi="Times New Roman" w:cs="Times New Roman"/>
          <w:sz w:val="24"/>
          <w:szCs w:val="24"/>
          <w:lang w:eastAsia="en-IN"/>
        </w:rPr>
        <w:t>define  r</w:t>
      </w:r>
      <w:proofErr w:type="gramEnd"/>
      <w:r w:rsidRPr="009933ED">
        <w:rPr>
          <w:rFonts w:ascii="Times New Roman" w:eastAsia="Times New Roman" w:hAnsi="Times New Roman" w:cs="Times New Roman"/>
          <w:sz w:val="24"/>
          <w:szCs w:val="24"/>
          <w:lang w:eastAsia="en-IN"/>
        </w:rPr>
        <w:t xml:space="preserve">  10</w:t>
      </w:r>
    </w:p>
    <w:p w:rsidR="009933ED" w:rsidRPr="009933ED" w:rsidRDefault="009933ED" w:rsidP="009933ED">
      <w:pPr>
        <w:spacing w:after="0" w:line="240" w:lineRule="auto"/>
        <w:rPr>
          <w:rFonts w:ascii="Times New Roman" w:eastAsia="Times New Roman" w:hAnsi="Times New Roman" w:cs="Times New Roman"/>
          <w:sz w:val="24"/>
          <w:szCs w:val="24"/>
          <w:lang w:eastAsia="en-IN"/>
        </w:rPr>
      </w:pPr>
      <w:r w:rsidRPr="009933ED">
        <w:rPr>
          <w:rFonts w:ascii="Times New Roman" w:eastAsia="Times New Roman" w:hAnsi="Times New Roman" w:cs="Times New Roman"/>
          <w:sz w:val="24"/>
          <w:szCs w:val="24"/>
          <w:lang w:eastAsia="en-IN"/>
        </w:rPr>
        <w:t>#</w:t>
      </w:r>
      <w:proofErr w:type="gramStart"/>
      <w:r w:rsidRPr="009933ED">
        <w:rPr>
          <w:rFonts w:ascii="Times New Roman" w:eastAsia="Times New Roman" w:hAnsi="Times New Roman" w:cs="Times New Roman"/>
          <w:sz w:val="24"/>
          <w:szCs w:val="24"/>
          <w:lang w:eastAsia="en-IN"/>
        </w:rPr>
        <w:t>define  c</w:t>
      </w:r>
      <w:proofErr w:type="gramEnd"/>
      <w:r w:rsidRPr="009933ED">
        <w:rPr>
          <w:rFonts w:ascii="Times New Roman" w:eastAsia="Times New Roman" w:hAnsi="Times New Roman" w:cs="Times New Roman"/>
          <w:sz w:val="24"/>
          <w:szCs w:val="24"/>
          <w:lang w:eastAsia="en-IN"/>
        </w:rPr>
        <w:t xml:space="preserve">  30</w:t>
      </w:r>
    </w:p>
    <w:p w:rsidR="009933ED" w:rsidRPr="009933ED" w:rsidRDefault="009933ED" w:rsidP="009933ED">
      <w:pPr>
        <w:spacing w:after="0" w:line="240" w:lineRule="auto"/>
        <w:rPr>
          <w:rFonts w:ascii="Times New Roman" w:eastAsia="Times New Roman" w:hAnsi="Times New Roman" w:cs="Times New Roman"/>
          <w:sz w:val="24"/>
          <w:szCs w:val="24"/>
          <w:lang w:eastAsia="en-IN"/>
        </w:rPr>
      </w:pPr>
      <w:proofErr w:type="gramStart"/>
      <w:r w:rsidRPr="009933ED">
        <w:rPr>
          <w:rFonts w:ascii="Times New Roman" w:eastAsia="Times New Roman" w:hAnsi="Times New Roman" w:cs="Times New Roman"/>
          <w:sz w:val="24"/>
          <w:szCs w:val="24"/>
          <w:lang w:eastAsia="en-IN"/>
        </w:rPr>
        <w:t>main()</w:t>
      </w:r>
      <w:proofErr w:type="gramEnd"/>
    </w:p>
    <w:p w:rsidR="009933ED" w:rsidRPr="009933ED" w:rsidRDefault="009933ED" w:rsidP="009933ED">
      <w:pPr>
        <w:spacing w:after="0" w:line="240" w:lineRule="auto"/>
        <w:rPr>
          <w:rFonts w:ascii="Times New Roman" w:eastAsia="Times New Roman" w:hAnsi="Times New Roman" w:cs="Times New Roman"/>
          <w:sz w:val="24"/>
          <w:szCs w:val="24"/>
          <w:lang w:eastAsia="en-IN"/>
        </w:rPr>
      </w:pPr>
      <w:r w:rsidRPr="009933ED">
        <w:rPr>
          <w:rFonts w:ascii="Times New Roman" w:eastAsia="Times New Roman" w:hAnsi="Times New Roman" w:cs="Times New Roman"/>
          <w:sz w:val="24"/>
          <w:szCs w:val="24"/>
          <w:lang w:eastAsia="en-IN"/>
        </w:rPr>
        <w:t>{</w:t>
      </w:r>
    </w:p>
    <w:p w:rsidR="009933ED" w:rsidRPr="009933ED" w:rsidRDefault="009933ED" w:rsidP="009933ED">
      <w:pPr>
        <w:spacing w:after="0" w:line="240" w:lineRule="auto"/>
        <w:rPr>
          <w:rFonts w:ascii="Times New Roman" w:eastAsia="Times New Roman" w:hAnsi="Times New Roman" w:cs="Times New Roman"/>
          <w:sz w:val="24"/>
          <w:szCs w:val="24"/>
          <w:lang w:eastAsia="en-IN"/>
        </w:rPr>
      </w:pPr>
      <w:r w:rsidRPr="009933ED">
        <w:rPr>
          <w:rFonts w:ascii="Times New Roman" w:eastAsia="Times New Roman" w:hAnsi="Times New Roman" w:cs="Times New Roman"/>
          <w:sz w:val="24"/>
          <w:szCs w:val="24"/>
          <w:lang w:eastAsia="en-IN"/>
        </w:rPr>
        <w:tab/>
      </w:r>
      <w:proofErr w:type="gramStart"/>
      <w:r w:rsidRPr="009933ED">
        <w:rPr>
          <w:rFonts w:ascii="Times New Roman" w:eastAsia="Times New Roman" w:hAnsi="Times New Roman" w:cs="Times New Roman"/>
          <w:sz w:val="24"/>
          <w:szCs w:val="24"/>
          <w:lang w:eastAsia="en-IN"/>
        </w:rPr>
        <w:t>char</w:t>
      </w:r>
      <w:proofErr w:type="gramEnd"/>
      <w:r w:rsidRPr="009933ED">
        <w:rPr>
          <w:rFonts w:ascii="Times New Roman" w:eastAsia="Times New Roman" w:hAnsi="Times New Roman" w:cs="Times New Roman"/>
          <w:sz w:val="24"/>
          <w:szCs w:val="24"/>
          <w:lang w:eastAsia="en-IN"/>
        </w:rPr>
        <w:t xml:space="preserve"> name[r][c], </w:t>
      </w:r>
      <w:proofErr w:type="spellStart"/>
      <w:r w:rsidRPr="009933ED">
        <w:rPr>
          <w:rFonts w:ascii="Times New Roman" w:eastAsia="Times New Roman" w:hAnsi="Times New Roman" w:cs="Times New Roman"/>
          <w:sz w:val="24"/>
          <w:szCs w:val="24"/>
          <w:lang w:eastAsia="en-IN"/>
        </w:rPr>
        <w:t>chr</w:t>
      </w:r>
      <w:proofErr w:type="spellEnd"/>
      <w:r w:rsidRPr="009933ED">
        <w:rPr>
          <w:rFonts w:ascii="Times New Roman" w:eastAsia="Times New Roman" w:hAnsi="Times New Roman" w:cs="Times New Roman"/>
          <w:sz w:val="24"/>
          <w:szCs w:val="24"/>
          <w:lang w:eastAsia="en-IN"/>
        </w:rPr>
        <w:t>;</w:t>
      </w:r>
    </w:p>
    <w:p w:rsidR="009933ED" w:rsidRPr="009933ED" w:rsidRDefault="009933ED" w:rsidP="009933ED">
      <w:pPr>
        <w:spacing w:after="0" w:line="240" w:lineRule="auto"/>
        <w:rPr>
          <w:rFonts w:ascii="Times New Roman" w:eastAsia="Times New Roman" w:hAnsi="Times New Roman" w:cs="Times New Roman"/>
          <w:sz w:val="24"/>
          <w:szCs w:val="24"/>
          <w:lang w:eastAsia="en-IN"/>
        </w:rPr>
      </w:pPr>
      <w:r w:rsidRPr="009933ED">
        <w:rPr>
          <w:rFonts w:ascii="Times New Roman" w:eastAsia="Times New Roman" w:hAnsi="Times New Roman" w:cs="Times New Roman"/>
          <w:sz w:val="24"/>
          <w:szCs w:val="24"/>
          <w:lang w:eastAsia="en-IN"/>
        </w:rPr>
        <w:tab/>
      </w:r>
      <w:proofErr w:type="spellStart"/>
      <w:proofErr w:type="gramStart"/>
      <w:r w:rsidRPr="009933ED">
        <w:rPr>
          <w:rFonts w:ascii="Times New Roman" w:eastAsia="Times New Roman" w:hAnsi="Times New Roman" w:cs="Times New Roman"/>
          <w:sz w:val="24"/>
          <w:szCs w:val="24"/>
          <w:lang w:eastAsia="en-IN"/>
        </w:rPr>
        <w:t>int</w:t>
      </w:r>
      <w:proofErr w:type="spellEnd"/>
      <w:proofErr w:type="gramEnd"/>
      <w:r w:rsidRPr="009933ED">
        <w:rPr>
          <w:rFonts w:ascii="Times New Roman" w:eastAsia="Times New Roman" w:hAnsi="Times New Roman" w:cs="Times New Roman"/>
          <w:sz w:val="24"/>
          <w:szCs w:val="24"/>
          <w:lang w:eastAsia="en-IN"/>
        </w:rPr>
        <w:t xml:space="preserve"> </w:t>
      </w:r>
      <w:proofErr w:type="spellStart"/>
      <w:r w:rsidRPr="009933ED">
        <w:rPr>
          <w:rFonts w:ascii="Times New Roman" w:eastAsia="Times New Roman" w:hAnsi="Times New Roman" w:cs="Times New Roman"/>
          <w:sz w:val="24"/>
          <w:szCs w:val="24"/>
          <w:lang w:eastAsia="en-IN"/>
        </w:rPr>
        <w:t>i,j</w:t>
      </w:r>
      <w:proofErr w:type="spellEnd"/>
      <w:r w:rsidRPr="009933ED">
        <w:rPr>
          <w:rFonts w:ascii="Times New Roman" w:eastAsia="Times New Roman" w:hAnsi="Times New Roman" w:cs="Times New Roman"/>
          <w:sz w:val="24"/>
          <w:szCs w:val="24"/>
          <w:lang w:eastAsia="en-IN"/>
        </w:rPr>
        <w:t>;</w:t>
      </w:r>
    </w:p>
    <w:p w:rsidR="009933ED" w:rsidRPr="009933ED" w:rsidRDefault="009933ED" w:rsidP="009933ED">
      <w:pPr>
        <w:spacing w:after="0" w:line="240" w:lineRule="auto"/>
        <w:rPr>
          <w:rFonts w:ascii="Times New Roman" w:eastAsia="Times New Roman" w:hAnsi="Times New Roman" w:cs="Times New Roman"/>
          <w:sz w:val="24"/>
          <w:szCs w:val="24"/>
          <w:lang w:eastAsia="en-IN"/>
        </w:rPr>
      </w:pPr>
      <w:r w:rsidRPr="009933ED">
        <w:rPr>
          <w:rFonts w:ascii="Times New Roman" w:eastAsia="Times New Roman" w:hAnsi="Times New Roman" w:cs="Times New Roman"/>
          <w:sz w:val="24"/>
          <w:szCs w:val="24"/>
          <w:lang w:eastAsia="en-IN"/>
        </w:rPr>
        <w:tab/>
      </w:r>
      <w:proofErr w:type="gramStart"/>
      <w:r w:rsidRPr="009933ED">
        <w:rPr>
          <w:rFonts w:ascii="Times New Roman" w:eastAsia="Times New Roman" w:hAnsi="Times New Roman" w:cs="Times New Roman"/>
          <w:sz w:val="24"/>
          <w:szCs w:val="24"/>
          <w:lang w:eastAsia="en-IN"/>
        </w:rPr>
        <w:t>for(</w:t>
      </w:r>
      <w:proofErr w:type="gramEnd"/>
      <w:r w:rsidRPr="009933ED">
        <w:rPr>
          <w:rFonts w:ascii="Times New Roman" w:eastAsia="Times New Roman" w:hAnsi="Times New Roman" w:cs="Times New Roman"/>
          <w:sz w:val="24"/>
          <w:szCs w:val="24"/>
          <w:lang w:eastAsia="en-IN"/>
        </w:rPr>
        <w:t>i=0; i &lt; r; i++)</w:t>
      </w:r>
    </w:p>
    <w:p w:rsidR="009933ED" w:rsidRPr="009933ED" w:rsidRDefault="009933ED" w:rsidP="009933ED">
      <w:pPr>
        <w:spacing w:after="0" w:line="240" w:lineRule="auto"/>
        <w:rPr>
          <w:rFonts w:ascii="Times New Roman" w:eastAsia="Times New Roman" w:hAnsi="Times New Roman" w:cs="Times New Roman"/>
          <w:sz w:val="24"/>
          <w:szCs w:val="24"/>
          <w:lang w:eastAsia="en-IN"/>
        </w:rPr>
      </w:pPr>
      <w:r w:rsidRPr="009933ED">
        <w:rPr>
          <w:rFonts w:ascii="Times New Roman" w:eastAsia="Times New Roman" w:hAnsi="Times New Roman" w:cs="Times New Roman"/>
          <w:sz w:val="24"/>
          <w:szCs w:val="24"/>
          <w:lang w:eastAsia="en-IN"/>
        </w:rPr>
        <w:tab/>
        <w:t>{</w:t>
      </w:r>
    </w:p>
    <w:p w:rsidR="009933ED" w:rsidRPr="009933ED" w:rsidRDefault="009933ED" w:rsidP="009933ED">
      <w:pPr>
        <w:spacing w:after="0" w:line="240" w:lineRule="auto"/>
        <w:rPr>
          <w:rFonts w:ascii="Times New Roman" w:eastAsia="Times New Roman" w:hAnsi="Times New Roman" w:cs="Times New Roman"/>
          <w:sz w:val="24"/>
          <w:szCs w:val="24"/>
          <w:lang w:eastAsia="en-IN"/>
        </w:rPr>
      </w:pPr>
      <w:r w:rsidRPr="009933ED">
        <w:rPr>
          <w:rFonts w:ascii="Times New Roman" w:eastAsia="Times New Roman" w:hAnsi="Times New Roman" w:cs="Times New Roman"/>
          <w:sz w:val="24"/>
          <w:szCs w:val="24"/>
          <w:lang w:eastAsia="en-IN"/>
        </w:rPr>
        <w:tab/>
      </w:r>
      <w:r w:rsidRPr="009933ED">
        <w:rPr>
          <w:rFonts w:ascii="Times New Roman" w:eastAsia="Times New Roman" w:hAnsi="Times New Roman" w:cs="Times New Roman"/>
          <w:sz w:val="24"/>
          <w:szCs w:val="24"/>
          <w:lang w:eastAsia="en-IN"/>
        </w:rPr>
        <w:tab/>
      </w:r>
      <w:proofErr w:type="spellStart"/>
      <w:proofErr w:type="gramStart"/>
      <w:r w:rsidRPr="009933ED">
        <w:rPr>
          <w:rFonts w:ascii="Times New Roman" w:eastAsia="Times New Roman" w:hAnsi="Times New Roman" w:cs="Times New Roman"/>
          <w:sz w:val="24"/>
          <w:szCs w:val="24"/>
          <w:lang w:eastAsia="en-IN"/>
        </w:rPr>
        <w:t>printf</w:t>
      </w:r>
      <w:proofErr w:type="spellEnd"/>
      <w:r w:rsidRPr="009933ED">
        <w:rPr>
          <w:rFonts w:ascii="Times New Roman" w:eastAsia="Times New Roman" w:hAnsi="Times New Roman" w:cs="Times New Roman"/>
          <w:sz w:val="24"/>
          <w:szCs w:val="24"/>
          <w:lang w:eastAsia="en-IN"/>
        </w:rPr>
        <w:t>(</w:t>
      </w:r>
      <w:proofErr w:type="gramEnd"/>
      <w:r w:rsidRPr="009933ED">
        <w:rPr>
          <w:rFonts w:ascii="Times New Roman" w:eastAsia="Times New Roman" w:hAnsi="Times New Roman" w:cs="Times New Roman"/>
          <w:sz w:val="24"/>
          <w:szCs w:val="24"/>
          <w:lang w:eastAsia="en-IN"/>
        </w:rPr>
        <w:t>"Enter Name #%d: ", i+1);</w:t>
      </w:r>
    </w:p>
    <w:p w:rsidR="009933ED" w:rsidRPr="009933ED" w:rsidRDefault="009933ED" w:rsidP="009933ED">
      <w:pPr>
        <w:spacing w:after="0" w:line="240" w:lineRule="auto"/>
        <w:rPr>
          <w:rFonts w:ascii="Times New Roman" w:eastAsia="Times New Roman" w:hAnsi="Times New Roman" w:cs="Times New Roman"/>
          <w:sz w:val="24"/>
          <w:szCs w:val="24"/>
          <w:lang w:eastAsia="en-IN"/>
        </w:rPr>
      </w:pPr>
      <w:r w:rsidRPr="009933ED">
        <w:rPr>
          <w:rFonts w:ascii="Times New Roman" w:eastAsia="Times New Roman" w:hAnsi="Times New Roman" w:cs="Times New Roman"/>
          <w:sz w:val="24"/>
          <w:szCs w:val="24"/>
          <w:lang w:eastAsia="en-IN"/>
        </w:rPr>
        <w:tab/>
      </w:r>
      <w:r w:rsidRPr="009933ED">
        <w:rPr>
          <w:rFonts w:ascii="Times New Roman" w:eastAsia="Times New Roman" w:hAnsi="Times New Roman" w:cs="Times New Roman"/>
          <w:sz w:val="24"/>
          <w:szCs w:val="24"/>
          <w:lang w:eastAsia="en-IN"/>
        </w:rPr>
        <w:tab/>
        <w:t>j = 0;</w:t>
      </w:r>
    </w:p>
    <w:p w:rsidR="009933ED" w:rsidRPr="009933ED" w:rsidRDefault="009933ED" w:rsidP="009933ED">
      <w:pPr>
        <w:spacing w:after="0" w:line="240" w:lineRule="auto"/>
        <w:rPr>
          <w:rFonts w:ascii="Times New Roman" w:eastAsia="Times New Roman" w:hAnsi="Times New Roman" w:cs="Times New Roman"/>
          <w:sz w:val="24"/>
          <w:szCs w:val="24"/>
          <w:lang w:eastAsia="en-IN"/>
        </w:rPr>
      </w:pPr>
      <w:r w:rsidRPr="009933ED">
        <w:rPr>
          <w:rFonts w:ascii="Times New Roman" w:eastAsia="Times New Roman" w:hAnsi="Times New Roman" w:cs="Times New Roman"/>
          <w:sz w:val="24"/>
          <w:szCs w:val="24"/>
          <w:lang w:eastAsia="en-IN"/>
        </w:rPr>
        <w:tab/>
      </w:r>
      <w:r w:rsidRPr="009933ED">
        <w:rPr>
          <w:rFonts w:ascii="Times New Roman" w:eastAsia="Times New Roman" w:hAnsi="Times New Roman" w:cs="Times New Roman"/>
          <w:sz w:val="24"/>
          <w:szCs w:val="24"/>
          <w:lang w:eastAsia="en-IN"/>
        </w:rPr>
        <w:tab/>
      </w:r>
      <w:proofErr w:type="gramStart"/>
      <w:r w:rsidRPr="009933ED">
        <w:rPr>
          <w:rFonts w:ascii="Times New Roman" w:eastAsia="Times New Roman" w:hAnsi="Times New Roman" w:cs="Times New Roman"/>
          <w:sz w:val="24"/>
          <w:szCs w:val="24"/>
          <w:lang w:eastAsia="en-IN"/>
        </w:rPr>
        <w:t>while(</w:t>
      </w:r>
      <w:proofErr w:type="gramEnd"/>
      <w:r w:rsidRPr="009933ED">
        <w:rPr>
          <w:rFonts w:ascii="Times New Roman" w:eastAsia="Times New Roman" w:hAnsi="Times New Roman" w:cs="Times New Roman"/>
          <w:sz w:val="24"/>
          <w:szCs w:val="24"/>
          <w:lang w:eastAsia="en-IN"/>
        </w:rPr>
        <w:t>((</w:t>
      </w:r>
      <w:proofErr w:type="spellStart"/>
      <w:r w:rsidRPr="009933ED">
        <w:rPr>
          <w:rFonts w:ascii="Times New Roman" w:eastAsia="Times New Roman" w:hAnsi="Times New Roman" w:cs="Times New Roman"/>
          <w:sz w:val="24"/>
          <w:szCs w:val="24"/>
          <w:lang w:eastAsia="en-IN"/>
        </w:rPr>
        <w:t>chr</w:t>
      </w:r>
      <w:proofErr w:type="spellEnd"/>
      <w:r w:rsidRPr="009933ED">
        <w:rPr>
          <w:rFonts w:ascii="Times New Roman" w:eastAsia="Times New Roman" w:hAnsi="Times New Roman" w:cs="Times New Roman"/>
          <w:sz w:val="24"/>
          <w:szCs w:val="24"/>
          <w:lang w:eastAsia="en-IN"/>
        </w:rPr>
        <w:t>=</w:t>
      </w:r>
      <w:proofErr w:type="spellStart"/>
      <w:r w:rsidRPr="009933ED">
        <w:rPr>
          <w:rFonts w:ascii="Times New Roman" w:eastAsia="Times New Roman" w:hAnsi="Times New Roman" w:cs="Times New Roman"/>
          <w:sz w:val="24"/>
          <w:szCs w:val="24"/>
          <w:lang w:eastAsia="en-IN"/>
        </w:rPr>
        <w:t>getchar</w:t>
      </w:r>
      <w:proofErr w:type="spellEnd"/>
      <w:r w:rsidRPr="009933ED">
        <w:rPr>
          <w:rFonts w:ascii="Times New Roman" w:eastAsia="Times New Roman" w:hAnsi="Times New Roman" w:cs="Times New Roman"/>
          <w:sz w:val="24"/>
          <w:szCs w:val="24"/>
          <w:lang w:eastAsia="en-IN"/>
        </w:rPr>
        <w:t>()) != ‘\n') &amp;&amp; j&lt; (c – 1))</w:t>
      </w:r>
    </w:p>
    <w:p w:rsidR="009933ED" w:rsidRPr="009933ED" w:rsidRDefault="009933ED" w:rsidP="009933ED">
      <w:pPr>
        <w:spacing w:after="0" w:line="240" w:lineRule="auto"/>
        <w:rPr>
          <w:rFonts w:ascii="Times New Roman" w:eastAsia="Times New Roman" w:hAnsi="Times New Roman" w:cs="Times New Roman"/>
          <w:sz w:val="24"/>
          <w:szCs w:val="24"/>
          <w:lang w:eastAsia="en-IN"/>
        </w:rPr>
      </w:pPr>
      <w:r w:rsidRPr="009933ED">
        <w:rPr>
          <w:rFonts w:ascii="Times New Roman" w:eastAsia="Times New Roman" w:hAnsi="Times New Roman" w:cs="Times New Roman"/>
          <w:sz w:val="24"/>
          <w:szCs w:val="24"/>
          <w:lang w:eastAsia="en-IN"/>
        </w:rPr>
        <w:tab/>
      </w:r>
      <w:r w:rsidRPr="009933ED">
        <w:rPr>
          <w:rFonts w:ascii="Times New Roman" w:eastAsia="Times New Roman" w:hAnsi="Times New Roman" w:cs="Times New Roman"/>
          <w:sz w:val="24"/>
          <w:szCs w:val="24"/>
          <w:lang w:eastAsia="en-IN"/>
        </w:rPr>
        <w:tab/>
        <w:t>{</w:t>
      </w:r>
    </w:p>
    <w:p w:rsidR="009933ED" w:rsidRPr="009933ED" w:rsidRDefault="009933ED" w:rsidP="009933ED">
      <w:pPr>
        <w:spacing w:after="0" w:line="240" w:lineRule="auto"/>
        <w:rPr>
          <w:rFonts w:ascii="Times New Roman" w:eastAsia="Times New Roman" w:hAnsi="Times New Roman" w:cs="Times New Roman"/>
          <w:sz w:val="24"/>
          <w:szCs w:val="24"/>
          <w:lang w:eastAsia="en-IN"/>
        </w:rPr>
      </w:pPr>
      <w:r w:rsidRPr="009933ED">
        <w:rPr>
          <w:rFonts w:ascii="Times New Roman" w:eastAsia="Times New Roman" w:hAnsi="Times New Roman" w:cs="Times New Roman"/>
          <w:sz w:val="24"/>
          <w:szCs w:val="24"/>
          <w:lang w:eastAsia="en-IN"/>
        </w:rPr>
        <w:tab/>
      </w:r>
      <w:r w:rsidRPr="009933ED">
        <w:rPr>
          <w:rFonts w:ascii="Times New Roman" w:eastAsia="Times New Roman" w:hAnsi="Times New Roman" w:cs="Times New Roman"/>
          <w:sz w:val="24"/>
          <w:szCs w:val="24"/>
          <w:lang w:eastAsia="en-IN"/>
        </w:rPr>
        <w:tab/>
      </w:r>
      <w:r w:rsidRPr="009933ED">
        <w:rPr>
          <w:rFonts w:ascii="Times New Roman" w:eastAsia="Times New Roman" w:hAnsi="Times New Roman" w:cs="Times New Roman"/>
          <w:sz w:val="24"/>
          <w:szCs w:val="24"/>
          <w:lang w:eastAsia="en-IN"/>
        </w:rPr>
        <w:tab/>
      </w:r>
      <w:proofErr w:type="gramStart"/>
      <w:r w:rsidRPr="009933ED">
        <w:rPr>
          <w:rFonts w:ascii="Times New Roman" w:eastAsia="Times New Roman" w:hAnsi="Times New Roman" w:cs="Times New Roman"/>
          <w:sz w:val="24"/>
          <w:szCs w:val="24"/>
          <w:lang w:eastAsia="en-IN"/>
        </w:rPr>
        <w:t>name[</w:t>
      </w:r>
      <w:proofErr w:type="gramEnd"/>
      <w:r w:rsidRPr="009933ED">
        <w:rPr>
          <w:rFonts w:ascii="Times New Roman" w:eastAsia="Times New Roman" w:hAnsi="Times New Roman" w:cs="Times New Roman"/>
          <w:sz w:val="24"/>
          <w:szCs w:val="24"/>
          <w:lang w:eastAsia="en-IN"/>
        </w:rPr>
        <w:t xml:space="preserve">i][j] = </w:t>
      </w:r>
      <w:proofErr w:type="spellStart"/>
      <w:r w:rsidRPr="009933ED">
        <w:rPr>
          <w:rFonts w:ascii="Times New Roman" w:eastAsia="Times New Roman" w:hAnsi="Times New Roman" w:cs="Times New Roman"/>
          <w:sz w:val="24"/>
          <w:szCs w:val="24"/>
          <w:lang w:eastAsia="en-IN"/>
        </w:rPr>
        <w:t>chr</w:t>
      </w:r>
      <w:proofErr w:type="spellEnd"/>
      <w:r w:rsidRPr="009933ED">
        <w:rPr>
          <w:rFonts w:ascii="Times New Roman" w:eastAsia="Times New Roman" w:hAnsi="Times New Roman" w:cs="Times New Roman"/>
          <w:sz w:val="24"/>
          <w:szCs w:val="24"/>
          <w:lang w:eastAsia="en-IN"/>
        </w:rPr>
        <w:t>;</w:t>
      </w:r>
    </w:p>
    <w:p w:rsidR="009933ED" w:rsidRPr="009933ED" w:rsidRDefault="009933ED" w:rsidP="009933ED">
      <w:pPr>
        <w:spacing w:after="0" w:line="240" w:lineRule="auto"/>
        <w:rPr>
          <w:rFonts w:ascii="Times New Roman" w:eastAsia="Times New Roman" w:hAnsi="Times New Roman" w:cs="Times New Roman"/>
          <w:sz w:val="24"/>
          <w:szCs w:val="24"/>
          <w:lang w:eastAsia="en-IN"/>
        </w:rPr>
      </w:pPr>
      <w:r w:rsidRPr="009933ED">
        <w:rPr>
          <w:rFonts w:ascii="Times New Roman" w:eastAsia="Times New Roman" w:hAnsi="Times New Roman" w:cs="Times New Roman"/>
          <w:sz w:val="24"/>
          <w:szCs w:val="24"/>
          <w:lang w:eastAsia="en-IN"/>
        </w:rPr>
        <w:tab/>
      </w:r>
      <w:r w:rsidRPr="009933ED">
        <w:rPr>
          <w:rFonts w:ascii="Times New Roman" w:eastAsia="Times New Roman" w:hAnsi="Times New Roman" w:cs="Times New Roman"/>
          <w:sz w:val="24"/>
          <w:szCs w:val="24"/>
          <w:lang w:eastAsia="en-IN"/>
        </w:rPr>
        <w:tab/>
      </w:r>
      <w:r w:rsidRPr="009933ED">
        <w:rPr>
          <w:rFonts w:ascii="Times New Roman" w:eastAsia="Times New Roman" w:hAnsi="Times New Roman" w:cs="Times New Roman"/>
          <w:sz w:val="24"/>
          <w:szCs w:val="24"/>
          <w:lang w:eastAsia="en-IN"/>
        </w:rPr>
        <w:tab/>
        <w:t>++j;</w:t>
      </w:r>
    </w:p>
    <w:p w:rsidR="009933ED" w:rsidRPr="009933ED" w:rsidRDefault="009933ED" w:rsidP="009933ED">
      <w:pPr>
        <w:spacing w:after="0" w:line="240" w:lineRule="auto"/>
        <w:rPr>
          <w:rFonts w:ascii="Times New Roman" w:eastAsia="Times New Roman" w:hAnsi="Times New Roman" w:cs="Times New Roman"/>
          <w:sz w:val="24"/>
          <w:szCs w:val="24"/>
          <w:lang w:eastAsia="en-IN"/>
        </w:rPr>
      </w:pPr>
      <w:r w:rsidRPr="009933ED">
        <w:rPr>
          <w:rFonts w:ascii="Times New Roman" w:eastAsia="Times New Roman" w:hAnsi="Times New Roman" w:cs="Times New Roman"/>
          <w:sz w:val="24"/>
          <w:szCs w:val="24"/>
          <w:lang w:eastAsia="en-IN"/>
        </w:rPr>
        <w:tab/>
      </w:r>
      <w:r w:rsidRPr="009933ED">
        <w:rPr>
          <w:rFonts w:ascii="Times New Roman" w:eastAsia="Times New Roman" w:hAnsi="Times New Roman" w:cs="Times New Roman"/>
          <w:sz w:val="24"/>
          <w:szCs w:val="24"/>
          <w:lang w:eastAsia="en-IN"/>
        </w:rPr>
        <w:tab/>
        <w:t>}</w:t>
      </w:r>
    </w:p>
    <w:p w:rsidR="009933ED" w:rsidRPr="009933ED" w:rsidRDefault="009933ED" w:rsidP="009933ED">
      <w:pPr>
        <w:spacing w:after="0" w:line="240" w:lineRule="auto"/>
        <w:rPr>
          <w:rFonts w:ascii="Times New Roman" w:eastAsia="Times New Roman" w:hAnsi="Times New Roman" w:cs="Times New Roman"/>
          <w:sz w:val="24"/>
          <w:szCs w:val="24"/>
          <w:lang w:eastAsia="en-IN"/>
        </w:rPr>
      </w:pPr>
      <w:r w:rsidRPr="009933ED">
        <w:rPr>
          <w:rFonts w:ascii="Times New Roman" w:eastAsia="Times New Roman" w:hAnsi="Times New Roman" w:cs="Times New Roman"/>
          <w:sz w:val="24"/>
          <w:szCs w:val="24"/>
          <w:lang w:eastAsia="en-IN"/>
        </w:rPr>
        <w:tab/>
      </w:r>
      <w:r w:rsidRPr="009933ED">
        <w:rPr>
          <w:rFonts w:ascii="Times New Roman" w:eastAsia="Times New Roman" w:hAnsi="Times New Roman" w:cs="Times New Roman"/>
          <w:sz w:val="24"/>
          <w:szCs w:val="24"/>
          <w:lang w:eastAsia="en-IN"/>
        </w:rPr>
        <w:tab/>
      </w:r>
      <w:proofErr w:type="gramStart"/>
      <w:r w:rsidRPr="009933ED">
        <w:rPr>
          <w:rFonts w:ascii="Times New Roman" w:eastAsia="Times New Roman" w:hAnsi="Times New Roman" w:cs="Times New Roman"/>
          <w:sz w:val="24"/>
          <w:szCs w:val="24"/>
          <w:lang w:eastAsia="en-IN"/>
        </w:rPr>
        <w:t>name[</w:t>
      </w:r>
      <w:proofErr w:type="gramEnd"/>
      <w:r w:rsidRPr="009933ED">
        <w:rPr>
          <w:rFonts w:ascii="Times New Roman" w:eastAsia="Times New Roman" w:hAnsi="Times New Roman" w:cs="Times New Roman"/>
          <w:sz w:val="24"/>
          <w:szCs w:val="24"/>
          <w:lang w:eastAsia="en-IN"/>
        </w:rPr>
        <w:t>j] = '\0';</w:t>
      </w:r>
    </w:p>
    <w:p w:rsidR="009933ED" w:rsidRPr="009933ED" w:rsidRDefault="009933ED" w:rsidP="009933ED">
      <w:pPr>
        <w:spacing w:after="0" w:line="240" w:lineRule="auto"/>
        <w:rPr>
          <w:rFonts w:ascii="Times New Roman" w:eastAsia="Times New Roman" w:hAnsi="Times New Roman" w:cs="Times New Roman"/>
          <w:sz w:val="24"/>
          <w:szCs w:val="24"/>
          <w:lang w:eastAsia="en-IN"/>
        </w:rPr>
      </w:pPr>
      <w:r w:rsidRPr="009933ED">
        <w:rPr>
          <w:rFonts w:ascii="Times New Roman" w:eastAsia="Times New Roman" w:hAnsi="Times New Roman" w:cs="Times New Roman"/>
          <w:sz w:val="24"/>
          <w:szCs w:val="24"/>
          <w:lang w:eastAsia="en-IN"/>
        </w:rPr>
        <w:tab/>
        <w:t>}</w:t>
      </w:r>
    </w:p>
    <w:p w:rsidR="009933ED" w:rsidRPr="009933ED" w:rsidRDefault="009933ED" w:rsidP="009933ED">
      <w:pPr>
        <w:spacing w:after="0" w:line="240" w:lineRule="auto"/>
        <w:rPr>
          <w:rFonts w:ascii="Times New Roman" w:eastAsia="Times New Roman" w:hAnsi="Times New Roman" w:cs="Times New Roman"/>
          <w:sz w:val="24"/>
          <w:szCs w:val="24"/>
          <w:lang w:eastAsia="en-IN"/>
        </w:rPr>
      </w:pPr>
      <w:r w:rsidRPr="009933ED">
        <w:rPr>
          <w:rFonts w:ascii="Times New Roman" w:eastAsia="Times New Roman" w:hAnsi="Times New Roman" w:cs="Times New Roman"/>
          <w:sz w:val="24"/>
          <w:szCs w:val="24"/>
          <w:lang w:eastAsia="en-IN"/>
        </w:rPr>
        <w:tab/>
      </w:r>
      <w:proofErr w:type="gramStart"/>
      <w:r w:rsidRPr="009933ED">
        <w:rPr>
          <w:rFonts w:ascii="Times New Roman" w:eastAsia="Times New Roman" w:hAnsi="Times New Roman" w:cs="Times New Roman"/>
          <w:sz w:val="24"/>
          <w:szCs w:val="24"/>
          <w:lang w:eastAsia="en-IN"/>
        </w:rPr>
        <w:t>for(</w:t>
      </w:r>
      <w:proofErr w:type="gramEnd"/>
      <w:r w:rsidRPr="009933ED">
        <w:rPr>
          <w:rFonts w:ascii="Times New Roman" w:eastAsia="Times New Roman" w:hAnsi="Times New Roman" w:cs="Times New Roman"/>
          <w:sz w:val="24"/>
          <w:szCs w:val="24"/>
          <w:lang w:eastAsia="en-IN"/>
        </w:rPr>
        <w:t>i=0; i &lt; r; i++)</w:t>
      </w:r>
    </w:p>
    <w:p w:rsidR="009933ED" w:rsidRPr="009933ED" w:rsidRDefault="009933ED" w:rsidP="009933ED">
      <w:pPr>
        <w:spacing w:after="0" w:line="240" w:lineRule="auto"/>
        <w:rPr>
          <w:rFonts w:ascii="Times New Roman" w:eastAsia="Times New Roman" w:hAnsi="Times New Roman" w:cs="Times New Roman"/>
          <w:sz w:val="24"/>
          <w:szCs w:val="24"/>
          <w:lang w:eastAsia="en-IN"/>
        </w:rPr>
      </w:pPr>
      <w:r w:rsidRPr="009933ED">
        <w:rPr>
          <w:rFonts w:ascii="Times New Roman" w:eastAsia="Times New Roman" w:hAnsi="Times New Roman" w:cs="Times New Roman"/>
          <w:sz w:val="24"/>
          <w:szCs w:val="24"/>
          <w:lang w:eastAsia="en-IN"/>
        </w:rPr>
        <w:tab/>
      </w:r>
      <w:r w:rsidRPr="009933ED">
        <w:rPr>
          <w:rFonts w:ascii="Times New Roman" w:eastAsia="Times New Roman" w:hAnsi="Times New Roman" w:cs="Times New Roman"/>
          <w:sz w:val="24"/>
          <w:szCs w:val="24"/>
          <w:lang w:eastAsia="en-IN"/>
        </w:rPr>
        <w:tab/>
      </w:r>
      <w:proofErr w:type="spellStart"/>
      <w:proofErr w:type="gramStart"/>
      <w:r w:rsidRPr="009933ED">
        <w:rPr>
          <w:rFonts w:ascii="Times New Roman" w:eastAsia="Times New Roman" w:hAnsi="Times New Roman" w:cs="Times New Roman"/>
          <w:sz w:val="24"/>
          <w:szCs w:val="24"/>
          <w:lang w:eastAsia="en-IN"/>
        </w:rPr>
        <w:t>printf</w:t>
      </w:r>
      <w:proofErr w:type="spellEnd"/>
      <w:r w:rsidRPr="009933ED">
        <w:rPr>
          <w:rFonts w:ascii="Times New Roman" w:eastAsia="Times New Roman" w:hAnsi="Times New Roman" w:cs="Times New Roman"/>
          <w:sz w:val="24"/>
          <w:szCs w:val="24"/>
          <w:lang w:eastAsia="en-IN"/>
        </w:rPr>
        <w:t>(</w:t>
      </w:r>
      <w:proofErr w:type="gramEnd"/>
      <w:r w:rsidRPr="009933ED">
        <w:rPr>
          <w:rFonts w:ascii="Times New Roman" w:eastAsia="Times New Roman" w:hAnsi="Times New Roman" w:cs="Times New Roman"/>
          <w:sz w:val="24"/>
          <w:szCs w:val="24"/>
          <w:lang w:eastAsia="en-IN"/>
        </w:rPr>
        <w:t>"Name %d is : %s\n", i+1, name[i]);</w:t>
      </w:r>
    </w:p>
    <w:p w:rsidR="009933ED" w:rsidRPr="009933ED" w:rsidRDefault="009933ED" w:rsidP="009933ED">
      <w:pPr>
        <w:spacing w:after="0" w:line="240" w:lineRule="auto"/>
        <w:rPr>
          <w:rFonts w:ascii="Times New Roman" w:eastAsia="Times New Roman" w:hAnsi="Times New Roman" w:cs="Times New Roman"/>
          <w:sz w:val="24"/>
          <w:szCs w:val="24"/>
          <w:lang w:eastAsia="en-IN"/>
        </w:rPr>
      </w:pPr>
      <w:r w:rsidRPr="009933ED">
        <w:rPr>
          <w:rFonts w:ascii="Times New Roman" w:eastAsia="Times New Roman" w:hAnsi="Times New Roman" w:cs="Times New Roman"/>
          <w:sz w:val="24"/>
          <w:szCs w:val="24"/>
          <w:lang w:eastAsia="en-IN"/>
        </w:rPr>
        <w:t>}</w:t>
      </w:r>
    </w:p>
    <w:p w:rsidR="009933ED" w:rsidRPr="009933ED" w:rsidRDefault="009933ED" w:rsidP="009933ED">
      <w:pPr>
        <w:spacing w:after="0" w:line="240" w:lineRule="auto"/>
        <w:rPr>
          <w:rFonts w:ascii="Times New Roman" w:eastAsia="Times New Roman" w:hAnsi="Times New Roman" w:cs="Times New Roman"/>
          <w:sz w:val="24"/>
          <w:szCs w:val="24"/>
          <w:lang w:eastAsia="en-IN"/>
        </w:rPr>
      </w:pPr>
    </w:p>
    <w:p w:rsidR="009933ED" w:rsidRPr="009933ED" w:rsidRDefault="009933ED" w:rsidP="009933ED">
      <w:pPr>
        <w:spacing w:after="0" w:line="240" w:lineRule="auto"/>
        <w:rPr>
          <w:rFonts w:ascii="Times New Roman" w:eastAsia="Times New Roman" w:hAnsi="Times New Roman" w:cs="Times New Roman"/>
          <w:sz w:val="24"/>
          <w:szCs w:val="24"/>
          <w:lang w:eastAsia="en-IN"/>
        </w:rPr>
      </w:pPr>
      <w:r w:rsidRPr="009933ED">
        <w:rPr>
          <w:rFonts w:ascii="Times New Roman" w:eastAsia="Times New Roman" w:hAnsi="Times New Roman" w:cs="Times New Roman"/>
          <w:sz w:val="24"/>
          <w:szCs w:val="24"/>
          <w:lang w:eastAsia="en-IN"/>
        </w:rPr>
        <w:t>Exercise</w:t>
      </w:r>
    </w:p>
    <w:p w:rsidR="009933ED" w:rsidRPr="009933ED" w:rsidRDefault="009933ED" w:rsidP="009933ED">
      <w:pPr>
        <w:spacing w:after="0" w:line="240" w:lineRule="auto"/>
        <w:rPr>
          <w:rFonts w:ascii="Times New Roman" w:eastAsia="Times New Roman" w:hAnsi="Times New Roman" w:cs="Times New Roman"/>
          <w:sz w:val="24"/>
          <w:szCs w:val="24"/>
          <w:lang w:eastAsia="en-IN"/>
        </w:rPr>
      </w:pPr>
      <w:r w:rsidRPr="009933ED">
        <w:rPr>
          <w:rFonts w:ascii="Times New Roman" w:eastAsia="Times New Roman" w:hAnsi="Times New Roman" w:cs="Times New Roman"/>
          <w:sz w:val="24"/>
          <w:szCs w:val="24"/>
          <w:lang w:eastAsia="en-IN"/>
        </w:rPr>
        <w:t xml:space="preserve">Match the </w:t>
      </w:r>
      <w:proofErr w:type="gramStart"/>
      <w:r w:rsidRPr="009933ED">
        <w:rPr>
          <w:rFonts w:ascii="Times New Roman" w:eastAsia="Times New Roman" w:hAnsi="Times New Roman" w:cs="Times New Roman"/>
          <w:sz w:val="24"/>
          <w:szCs w:val="24"/>
          <w:lang w:eastAsia="en-IN"/>
        </w:rPr>
        <w:t>following :</w:t>
      </w:r>
      <w:proofErr w:type="gramEnd"/>
    </w:p>
    <w:p w:rsidR="009933ED" w:rsidRPr="009933ED" w:rsidRDefault="009933ED" w:rsidP="009933ED">
      <w:pPr>
        <w:spacing w:after="0" w:line="240" w:lineRule="auto"/>
        <w:rPr>
          <w:rFonts w:ascii="Times New Roman" w:eastAsia="Times New Roman" w:hAnsi="Times New Roman" w:cs="Times New Roman"/>
          <w:sz w:val="24"/>
          <w:szCs w:val="24"/>
          <w:lang w:eastAsia="en-IN"/>
        </w:rPr>
      </w:pPr>
    </w:p>
    <w:p w:rsidR="009933ED" w:rsidRPr="009933ED" w:rsidRDefault="009933ED" w:rsidP="009933ED">
      <w:pPr>
        <w:spacing w:after="0" w:line="240" w:lineRule="auto"/>
        <w:rPr>
          <w:rFonts w:ascii="Times New Roman" w:eastAsia="Times New Roman" w:hAnsi="Times New Roman" w:cs="Times New Roman"/>
          <w:sz w:val="24"/>
          <w:szCs w:val="24"/>
          <w:lang w:eastAsia="en-IN"/>
        </w:rPr>
      </w:pPr>
      <w:r w:rsidRPr="009933ED">
        <w:rPr>
          <w:rFonts w:ascii="Times New Roman" w:eastAsia="Times New Roman" w:hAnsi="Times New Roman" w:cs="Times New Roman"/>
          <w:sz w:val="24"/>
          <w:szCs w:val="24"/>
          <w:lang w:eastAsia="en-IN"/>
        </w:rPr>
        <w:t>i.</w:t>
      </w:r>
      <w:r w:rsidRPr="009933ED">
        <w:rPr>
          <w:rFonts w:ascii="Times New Roman" w:eastAsia="Times New Roman" w:hAnsi="Times New Roman" w:cs="Times New Roman"/>
          <w:sz w:val="24"/>
          <w:szCs w:val="24"/>
          <w:lang w:eastAsia="en-IN"/>
        </w:rPr>
        <w:tab/>
      </w:r>
      <w:proofErr w:type="spellStart"/>
      <w:r w:rsidRPr="009933ED">
        <w:rPr>
          <w:rFonts w:ascii="Times New Roman" w:eastAsia="Times New Roman" w:hAnsi="Times New Roman" w:cs="Times New Roman"/>
          <w:sz w:val="24"/>
          <w:szCs w:val="24"/>
          <w:lang w:eastAsia="en-IN"/>
        </w:rPr>
        <w:t>arr_</w:t>
      </w:r>
      <w:proofErr w:type="gramStart"/>
      <w:r w:rsidRPr="009933ED">
        <w:rPr>
          <w:rFonts w:ascii="Times New Roman" w:eastAsia="Times New Roman" w:hAnsi="Times New Roman" w:cs="Times New Roman"/>
          <w:sz w:val="24"/>
          <w:szCs w:val="24"/>
          <w:lang w:eastAsia="en-IN"/>
        </w:rPr>
        <w:t>ele</w:t>
      </w:r>
      <w:proofErr w:type="spellEnd"/>
      <w:r w:rsidRPr="009933ED">
        <w:rPr>
          <w:rFonts w:ascii="Times New Roman" w:eastAsia="Times New Roman" w:hAnsi="Times New Roman" w:cs="Times New Roman"/>
          <w:sz w:val="24"/>
          <w:szCs w:val="24"/>
          <w:lang w:eastAsia="en-IN"/>
        </w:rPr>
        <w:t>[</w:t>
      </w:r>
      <w:proofErr w:type="gramEnd"/>
      <w:r w:rsidRPr="009933ED">
        <w:rPr>
          <w:rFonts w:ascii="Times New Roman" w:eastAsia="Times New Roman" w:hAnsi="Times New Roman" w:cs="Times New Roman"/>
          <w:sz w:val="24"/>
          <w:szCs w:val="24"/>
          <w:lang w:eastAsia="en-IN"/>
        </w:rPr>
        <w:t>3]</w:t>
      </w:r>
      <w:r w:rsidRPr="009933ED">
        <w:rPr>
          <w:rFonts w:ascii="Times New Roman" w:eastAsia="Times New Roman" w:hAnsi="Times New Roman" w:cs="Times New Roman"/>
          <w:sz w:val="24"/>
          <w:szCs w:val="24"/>
          <w:lang w:eastAsia="en-IN"/>
        </w:rPr>
        <w:tab/>
        <w:t>a.</w:t>
      </w:r>
      <w:r w:rsidRPr="009933ED">
        <w:rPr>
          <w:rFonts w:ascii="Times New Roman" w:eastAsia="Times New Roman" w:hAnsi="Times New Roman" w:cs="Times New Roman"/>
          <w:sz w:val="24"/>
          <w:szCs w:val="24"/>
          <w:lang w:eastAsia="en-IN"/>
        </w:rPr>
        <w:tab/>
        <w:t>index</w:t>
      </w:r>
    </w:p>
    <w:p w:rsidR="009933ED" w:rsidRPr="009933ED" w:rsidRDefault="009933ED" w:rsidP="009933ED">
      <w:pPr>
        <w:spacing w:after="0" w:line="240" w:lineRule="auto"/>
        <w:rPr>
          <w:rFonts w:ascii="Times New Roman" w:eastAsia="Times New Roman" w:hAnsi="Times New Roman" w:cs="Times New Roman"/>
          <w:sz w:val="24"/>
          <w:szCs w:val="24"/>
          <w:lang w:eastAsia="en-IN"/>
        </w:rPr>
      </w:pPr>
      <w:r w:rsidRPr="009933ED">
        <w:rPr>
          <w:rFonts w:ascii="Times New Roman" w:eastAsia="Times New Roman" w:hAnsi="Times New Roman" w:cs="Times New Roman"/>
          <w:sz w:val="24"/>
          <w:szCs w:val="24"/>
          <w:lang w:eastAsia="en-IN"/>
        </w:rPr>
        <w:t>ii.</w:t>
      </w:r>
      <w:r w:rsidRPr="009933ED">
        <w:rPr>
          <w:rFonts w:ascii="Times New Roman" w:eastAsia="Times New Roman" w:hAnsi="Times New Roman" w:cs="Times New Roman"/>
          <w:sz w:val="24"/>
          <w:szCs w:val="24"/>
          <w:lang w:eastAsia="en-IN"/>
        </w:rPr>
        <w:tab/>
      </w:r>
      <w:proofErr w:type="gramStart"/>
      <w:r w:rsidRPr="009933ED">
        <w:rPr>
          <w:rFonts w:ascii="Times New Roman" w:eastAsia="Times New Roman" w:hAnsi="Times New Roman" w:cs="Times New Roman"/>
          <w:sz w:val="24"/>
          <w:szCs w:val="24"/>
          <w:lang w:eastAsia="en-IN"/>
        </w:rPr>
        <w:t>subscript</w:t>
      </w:r>
      <w:proofErr w:type="gramEnd"/>
      <w:r w:rsidRPr="009933ED">
        <w:rPr>
          <w:rFonts w:ascii="Times New Roman" w:eastAsia="Times New Roman" w:hAnsi="Times New Roman" w:cs="Times New Roman"/>
          <w:sz w:val="24"/>
          <w:szCs w:val="24"/>
          <w:lang w:eastAsia="en-IN"/>
        </w:rPr>
        <w:tab/>
        <w:t>b.</w:t>
      </w:r>
      <w:r w:rsidRPr="009933ED">
        <w:rPr>
          <w:rFonts w:ascii="Times New Roman" w:eastAsia="Times New Roman" w:hAnsi="Times New Roman" w:cs="Times New Roman"/>
          <w:sz w:val="24"/>
          <w:szCs w:val="24"/>
          <w:lang w:eastAsia="en-IN"/>
        </w:rPr>
        <w:tab/>
        <w:t>three dimensional array</w:t>
      </w:r>
    </w:p>
    <w:p w:rsidR="009933ED" w:rsidRPr="009933ED" w:rsidRDefault="009933ED" w:rsidP="009933ED">
      <w:pPr>
        <w:spacing w:after="0" w:line="240" w:lineRule="auto"/>
        <w:rPr>
          <w:rFonts w:ascii="Times New Roman" w:eastAsia="Times New Roman" w:hAnsi="Times New Roman" w:cs="Times New Roman"/>
          <w:sz w:val="24"/>
          <w:szCs w:val="24"/>
          <w:lang w:eastAsia="en-IN"/>
        </w:rPr>
      </w:pPr>
      <w:r w:rsidRPr="009933ED">
        <w:rPr>
          <w:rFonts w:ascii="Times New Roman" w:eastAsia="Times New Roman" w:hAnsi="Times New Roman" w:cs="Times New Roman"/>
          <w:sz w:val="24"/>
          <w:szCs w:val="24"/>
          <w:lang w:eastAsia="en-IN"/>
        </w:rPr>
        <w:t>iii.</w:t>
      </w:r>
      <w:r w:rsidRPr="009933ED">
        <w:rPr>
          <w:rFonts w:ascii="Times New Roman" w:eastAsia="Times New Roman" w:hAnsi="Times New Roman" w:cs="Times New Roman"/>
          <w:sz w:val="24"/>
          <w:szCs w:val="24"/>
          <w:lang w:eastAsia="en-IN"/>
        </w:rPr>
        <w:tab/>
      </w:r>
      <w:proofErr w:type="spellStart"/>
      <w:proofErr w:type="gramStart"/>
      <w:r w:rsidRPr="009933ED">
        <w:rPr>
          <w:rFonts w:ascii="Times New Roman" w:eastAsia="Times New Roman" w:hAnsi="Times New Roman" w:cs="Times New Roman"/>
          <w:sz w:val="24"/>
          <w:szCs w:val="24"/>
          <w:lang w:eastAsia="en-IN"/>
        </w:rPr>
        <w:t>int</w:t>
      </w:r>
      <w:proofErr w:type="spellEnd"/>
      <w:proofErr w:type="gramEnd"/>
      <w:r w:rsidRPr="009933ED">
        <w:rPr>
          <w:rFonts w:ascii="Times New Roman" w:eastAsia="Times New Roman" w:hAnsi="Times New Roman" w:cs="Times New Roman"/>
          <w:sz w:val="24"/>
          <w:szCs w:val="24"/>
          <w:lang w:eastAsia="en-IN"/>
        </w:rPr>
        <w:t xml:space="preserve"> </w:t>
      </w:r>
      <w:proofErr w:type="spellStart"/>
      <w:r w:rsidRPr="009933ED">
        <w:rPr>
          <w:rFonts w:ascii="Times New Roman" w:eastAsia="Times New Roman" w:hAnsi="Times New Roman" w:cs="Times New Roman"/>
          <w:sz w:val="24"/>
          <w:szCs w:val="24"/>
          <w:lang w:eastAsia="en-IN"/>
        </w:rPr>
        <w:t>num</w:t>
      </w:r>
      <w:proofErr w:type="spellEnd"/>
      <w:r w:rsidRPr="009933ED">
        <w:rPr>
          <w:rFonts w:ascii="Times New Roman" w:eastAsia="Times New Roman" w:hAnsi="Times New Roman" w:cs="Times New Roman"/>
          <w:sz w:val="24"/>
          <w:szCs w:val="24"/>
          <w:lang w:eastAsia="en-IN"/>
        </w:rPr>
        <w:t>[3][4]</w:t>
      </w:r>
      <w:r w:rsidRPr="009933ED">
        <w:rPr>
          <w:rFonts w:ascii="Times New Roman" w:eastAsia="Times New Roman" w:hAnsi="Times New Roman" w:cs="Times New Roman"/>
          <w:sz w:val="24"/>
          <w:szCs w:val="24"/>
          <w:lang w:eastAsia="en-IN"/>
        </w:rPr>
        <w:tab/>
        <w:t>c.</w:t>
      </w:r>
      <w:r w:rsidRPr="009933ED">
        <w:rPr>
          <w:rFonts w:ascii="Times New Roman" w:eastAsia="Times New Roman" w:hAnsi="Times New Roman" w:cs="Times New Roman"/>
          <w:sz w:val="24"/>
          <w:szCs w:val="24"/>
          <w:lang w:eastAsia="en-IN"/>
        </w:rPr>
        <w:tab/>
        <w:t>fourth element of an array</w:t>
      </w:r>
    </w:p>
    <w:p w:rsidR="009933ED" w:rsidRPr="009933ED" w:rsidRDefault="009933ED" w:rsidP="009933ED">
      <w:pPr>
        <w:spacing w:after="0" w:line="240" w:lineRule="auto"/>
        <w:rPr>
          <w:rFonts w:ascii="Times New Roman" w:eastAsia="Times New Roman" w:hAnsi="Times New Roman" w:cs="Times New Roman"/>
          <w:sz w:val="24"/>
          <w:szCs w:val="24"/>
          <w:lang w:eastAsia="en-IN"/>
        </w:rPr>
      </w:pPr>
      <w:r w:rsidRPr="009933ED">
        <w:rPr>
          <w:rFonts w:ascii="Times New Roman" w:eastAsia="Times New Roman" w:hAnsi="Times New Roman" w:cs="Times New Roman"/>
          <w:sz w:val="24"/>
          <w:szCs w:val="24"/>
          <w:lang w:eastAsia="en-IN"/>
        </w:rPr>
        <w:t>iv.</w:t>
      </w:r>
      <w:r w:rsidRPr="009933ED">
        <w:rPr>
          <w:rFonts w:ascii="Times New Roman" w:eastAsia="Times New Roman" w:hAnsi="Times New Roman" w:cs="Times New Roman"/>
          <w:sz w:val="24"/>
          <w:szCs w:val="24"/>
          <w:lang w:eastAsia="en-IN"/>
        </w:rPr>
        <w:tab/>
      </w:r>
      <w:proofErr w:type="spellStart"/>
      <w:proofErr w:type="gramStart"/>
      <w:r w:rsidRPr="009933ED">
        <w:rPr>
          <w:rFonts w:ascii="Times New Roman" w:eastAsia="Times New Roman" w:hAnsi="Times New Roman" w:cs="Times New Roman"/>
          <w:sz w:val="24"/>
          <w:szCs w:val="24"/>
          <w:lang w:eastAsia="en-IN"/>
        </w:rPr>
        <w:t>int</w:t>
      </w:r>
      <w:proofErr w:type="spellEnd"/>
      <w:proofErr w:type="gramEnd"/>
      <w:r w:rsidRPr="009933ED">
        <w:rPr>
          <w:rFonts w:ascii="Times New Roman" w:eastAsia="Times New Roman" w:hAnsi="Times New Roman" w:cs="Times New Roman"/>
          <w:sz w:val="24"/>
          <w:szCs w:val="24"/>
          <w:lang w:eastAsia="en-IN"/>
        </w:rPr>
        <w:t xml:space="preserve"> </w:t>
      </w:r>
      <w:proofErr w:type="spellStart"/>
      <w:r w:rsidRPr="009933ED">
        <w:rPr>
          <w:rFonts w:ascii="Times New Roman" w:eastAsia="Times New Roman" w:hAnsi="Times New Roman" w:cs="Times New Roman"/>
          <w:sz w:val="24"/>
          <w:szCs w:val="24"/>
          <w:lang w:eastAsia="en-IN"/>
        </w:rPr>
        <w:t>num</w:t>
      </w:r>
      <w:proofErr w:type="spellEnd"/>
      <w:r w:rsidRPr="009933ED">
        <w:rPr>
          <w:rFonts w:ascii="Times New Roman" w:eastAsia="Times New Roman" w:hAnsi="Times New Roman" w:cs="Times New Roman"/>
          <w:sz w:val="24"/>
          <w:szCs w:val="24"/>
          <w:lang w:eastAsia="en-IN"/>
        </w:rPr>
        <w:t>[4][3]</w:t>
      </w:r>
      <w:r w:rsidRPr="009933ED">
        <w:rPr>
          <w:rFonts w:ascii="Times New Roman" w:eastAsia="Times New Roman" w:hAnsi="Times New Roman" w:cs="Times New Roman"/>
          <w:sz w:val="24"/>
          <w:szCs w:val="24"/>
          <w:lang w:eastAsia="en-IN"/>
        </w:rPr>
        <w:tab/>
        <w:t>d.</w:t>
      </w:r>
      <w:r w:rsidRPr="009933ED">
        <w:rPr>
          <w:rFonts w:ascii="Times New Roman" w:eastAsia="Times New Roman" w:hAnsi="Times New Roman" w:cs="Times New Roman"/>
          <w:sz w:val="24"/>
          <w:szCs w:val="24"/>
          <w:lang w:eastAsia="en-IN"/>
        </w:rPr>
        <w:tab/>
        <w:t>two dimensional array with 3 rows and 4 columns</w:t>
      </w:r>
    </w:p>
    <w:p w:rsidR="009933ED" w:rsidRPr="009933ED" w:rsidRDefault="009933ED" w:rsidP="009933ED">
      <w:pPr>
        <w:spacing w:after="0" w:line="240" w:lineRule="auto"/>
        <w:rPr>
          <w:rFonts w:ascii="Times New Roman" w:eastAsia="Times New Roman" w:hAnsi="Times New Roman" w:cs="Times New Roman"/>
          <w:sz w:val="24"/>
          <w:szCs w:val="24"/>
          <w:lang w:eastAsia="en-IN"/>
        </w:rPr>
      </w:pPr>
      <w:proofErr w:type="gramStart"/>
      <w:r w:rsidRPr="009933ED">
        <w:rPr>
          <w:rFonts w:ascii="Times New Roman" w:eastAsia="Times New Roman" w:hAnsi="Times New Roman" w:cs="Times New Roman"/>
          <w:sz w:val="24"/>
          <w:szCs w:val="24"/>
          <w:lang w:eastAsia="en-IN"/>
        </w:rPr>
        <w:t>v</w:t>
      </w:r>
      <w:proofErr w:type="gramEnd"/>
      <w:r w:rsidRPr="009933ED">
        <w:rPr>
          <w:rFonts w:ascii="Times New Roman" w:eastAsia="Times New Roman" w:hAnsi="Times New Roman" w:cs="Times New Roman"/>
          <w:sz w:val="24"/>
          <w:szCs w:val="24"/>
          <w:lang w:eastAsia="en-IN"/>
        </w:rPr>
        <w:t>.</w:t>
      </w:r>
      <w:r w:rsidRPr="009933ED">
        <w:rPr>
          <w:rFonts w:ascii="Times New Roman" w:eastAsia="Times New Roman" w:hAnsi="Times New Roman" w:cs="Times New Roman"/>
          <w:sz w:val="24"/>
          <w:szCs w:val="24"/>
          <w:lang w:eastAsia="en-IN"/>
        </w:rPr>
        <w:tab/>
      </w:r>
      <w:proofErr w:type="spellStart"/>
      <w:r w:rsidRPr="009933ED">
        <w:rPr>
          <w:rFonts w:ascii="Times New Roman" w:eastAsia="Times New Roman" w:hAnsi="Times New Roman" w:cs="Times New Roman"/>
          <w:sz w:val="24"/>
          <w:szCs w:val="24"/>
          <w:lang w:eastAsia="en-IN"/>
        </w:rPr>
        <w:t>int</w:t>
      </w:r>
      <w:proofErr w:type="spellEnd"/>
      <w:r w:rsidRPr="009933ED">
        <w:rPr>
          <w:rFonts w:ascii="Times New Roman" w:eastAsia="Times New Roman" w:hAnsi="Times New Roman" w:cs="Times New Roman"/>
          <w:sz w:val="24"/>
          <w:szCs w:val="24"/>
          <w:lang w:eastAsia="en-IN"/>
        </w:rPr>
        <w:t xml:space="preserve"> </w:t>
      </w:r>
      <w:proofErr w:type="spellStart"/>
      <w:r w:rsidRPr="009933ED">
        <w:rPr>
          <w:rFonts w:ascii="Times New Roman" w:eastAsia="Times New Roman" w:hAnsi="Times New Roman" w:cs="Times New Roman"/>
          <w:sz w:val="24"/>
          <w:szCs w:val="24"/>
          <w:lang w:eastAsia="en-IN"/>
        </w:rPr>
        <w:t>num</w:t>
      </w:r>
      <w:proofErr w:type="spellEnd"/>
      <w:r w:rsidRPr="009933ED">
        <w:rPr>
          <w:rFonts w:ascii="Times New Roman" w:eastAsia="Times New Roman" w:hAnsi="Times New Roman" w:cs="Times New Roman"/>
          <w:sz w:val="24"/>
          <w:szCs w:val="24"/>
          <w:lang w:eastAsia="en-IN"/>
        </w:rPr>
        <w:t>[3][4][5]</w:t>
      </w:r>
      <w:r w:rsidRPr="009933ED">
        <w:rPr>
          <w:rFonts w:ascii="Times New Roman" w:eastAsia="Times New Roman" w:hAnsi="Times New Roman" w:cs="Times New Roman"/>
          <w:sz w:val="24"/>
          <w:szCs w:val="24"/>
          <w:lang w:eastAsia="en-IN"/>
        </w:rPr>
        <w:tab/>
        <w:t>e.</w:t>
      </w:r>
      <w:r w:rsidRPr="009933ED">
        <w:rPr>
          <w:rFonts w:ascii="Times New Roman" w:eastAsia="Times New Roman" w:hAnsi="Times New Roman" w:cs="Times New Roman"/>
          <w:sz w:val="24"/>
          <w:szCs w:val="24"/>
          <w:lang w:eastAsia="en-IN"/>
        </w:rPr>
        <w:tab/>
        <w:t>two dimensional array with 4 rows and 3 columns</w:t>
      </w:r>
    </w:p>
    <w:p w:rsidR="009933ED" w:rsidRPr="009933ED" w:rsidRDefault="009933ED" w:rsidP="009933ED">
      <w:pPr>
        <w:spacing w:after="0" w:line="240" w:lineRule="auto"/>
        <w:rPr>
          <w:rFonts w:ascii="Times New Roman" w:eastAsia="Times New Roman" w:hAnsi="Times New Roman" w:cs="Times New Roman"/>
          <w:sz w:val="24"/>
          <w:szCs w:val="24"/>
          <w:lang w:eastAsia="en-IN"/>
        </w:rPr>
      </w:pPr>
    </w:p>
    <w:p w:rsidR="009933ED" w:rsidRPr="009933ED" w:rsidRDefault="009933ED" w:rsidP="009933ED">
      <w:pPr>
        <w:spacing w:after="0" w:line="240" w:lineRule="auto"/>
        <w:rPr>
          <w:rFonts w:ascii="Times New Roman" w:eastAsia="Times New Roman" w:hAnsi="Times New Roman" w:cs="Times New Roman"/>
          <w:b/>
          <w:sz w:val="28"/>
          <w:szCs w:val="24"/>
          <w:lang w:eastAsia="en-IN"/>
        </w:rPr>
      </w:pPr>
      <w:r w:rsidRPr="009933ED">
        <w:rPr>
          <w:rFonts w:ascii="Times New Roman" w:eastAsia="Times New Roman" w:hAnsi="Times New Roman" w:cs="Times New Roman"/>
          <w:b/>
          <w:sz w:val="28"/>
          <w:szCs w:val="24"/>
          <w:lang w:eastAsia="en-IN"/>
        </w:rPr>
        <w:t>Lab Work</w:t>
      </w:r>
    </w:p>
    <w:p w:rsidR="009933ED" w:rsidRPr="009933ED" w:rsidRDefault="009933ED" w:rsidP="009933ED">
      <w:pPr>
        <w:spacing w:after="0" w:line="240" w:lineRule="auto"/>
        <w:rPr>
          <w:rFonts w:ascii="Times New Roman" w:eastAsia="Times New Roman" w:hAnsi="Times New Roman" w:cs="Times New Roman"/>
          <w:sz w:val="24"/>
          <w:szCs w:val="24"/>
          <w:lang w:eastAsia="en-IN"/>
        </w:rPr>
      </w:pPr>
    </w:p>
    <w:p w:rsidR="009933ED" w:rsidRPr="009933ED" w:rsidRDefault="009933ED" w:rsidP="009933ED">
      <w:pPr>
        <w:spacing w:after="0" w:line="240" w:lineRule="auto"/>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sz w:val="24"/>
          <w:szCs w:val="24"/>
          <w:lang w:eastAsia="en-IN"/>
        </w:rPr>
        <w:t>1.</w:t>
      </w:r>
      <w:r w:rsidRPr="009933ED">
        <w:rPr>
          <w:rFonts w:ascii="Times New Roman" w:eastAsia="Times New Roman" w:hAnsi="Times New Roman" w:cs="Times New Roman"/>
          <w:sz w:val="24"/>
          <w:szCs w:val="24"/>
          <w:lang w:eastAsia="en-IN"/>
        </w:rPr>
        <w:t>Write</w:t>
      </w:r>
      <w:proofErr w:type="gramEnd"/>
      <w:r w:rsidRPr="009933ED">
        <w:rPr>
          <w:rFonts w:ascii="Times New Roman" w:eastAsia="Times New Roman" w:hAnsi="Times New Roman" w:cs="Times New Roman"/>
          <w:sz w:val="24"/>
          <w:szCs w:val="24"/>
          <w:lang w:eastAsia="en-IN"/>
        </w:rPr>
        <w:t xml:space="preserve"> an interactive C program to process the marks obtained in a test for a group of students in the programming language course. The total number of tests to be conducted for the students is specified by the user at the beginning of the program. For each student in the class the program expects student's name and marks obtained in each test. It then calculates </w:t>
      </w:r>
      <w:r w:rsidRPr="009933ED">
        <w:rPr>
          <w:rFonts w:ascii="Times New Roman" w:eastAsia="Times New Roman" w:hAnsi="Times New Roman" w:cs="Times New Roman"/>
          <w:sz w:val="24"/>
          <w:szCs w:val="24"/>
          <w:lang w:eastAsia="en-IN"/>
        </w:rPr>
        <w:lastRenderedPageBreak/>
        <w:t xml:space="preserve">the average score for each student, and an overall class average (an average of the </w:t>
      </w:r>
      <w:proofErr w:type="gramStart"/>
      <w:r w:rsidRPr="009933ED">
        <w:rPr>
          <w:rFonts w:ascii="Times New Roman" w:eastAsia="Times New Roman" w:hAnsi="Times New Roman" w:cs="Times New Roman"/>
          <w:sz w:val="24"/>
          <w:szCs w:val="24"/>
          <w:lang w:eastAsia="en-IN"/>
        </w:rPr>
        <w:t>individuals</w:t>
      </w:r>
      <w:proofErr w:type="gramEnd"/>
      <w:r w:rsidRPr="009933ED">
        <w:rPr>
          <w:rFonts w:ascii="Times New Roman" w:eastAsia="Times New Roman" w:hAnsi="Times New Roman" w:cs="Times New Roman"/>
          <w:sz w:val="24"/>
          <w:szCs w:val="24"/>
          <w:lang w:eastAsia="en-IN"/>
        </w:rPr>
        <w:t xml:space="preserve"> student averages). The information to be displayed includes subject name, number of tests conducted and the overall class average, followed by the performance of each student that in turn includes the name of the student; the individual test scores and the average score for each student.</w:t>
      </w:r>
    </w:p>
    <w:p w:rsidR="009933ED" w:rsidRPr="009933ED" w:rsidRDefault="009933ED" w:rsidP="009933ED">
      <w:pPr>
        <w:spacing w:after="0" w:line="240" w:lineRule="auto"/>
        <w:rPr>
          <w:rFonts w:ascii="Times New Roman" w:eastAsia="Times New Roman" w:hAnsi="Times New Roman" w:cs="Times New Roman"/>
          <w:sz w:val="24"/>
          <w:szCs w:val="24"/>
          <w:lang w:eastAsia="en-IN"/>
        </w:rPr>
      </w:pPr>
    </w:p>
    <w:p w:rsidR="009933ED" w:rsidRPr="009933ED" w:rsidRDefault="009933ED" w:rsidP="009933ED">
      <w:pPr>
        <w:spacing w:after="0" w:line="240" w:lineRule="auto"/>
        <w:rPr>
          <w:rFonts w:ascii="Times New Roman" w:eastAsia="Times New Roman" w:hAnsi="Times New Roman" w:cs="Times New Roman"/>
          <w:sz w:val="24"/>
          <w:szCs w:val="24"/>
          <w:lang w:eastAsia="en-IN"/>
        </w:rPr>
      </w:pPr>
      <w:r w:rsidRPr="009933ED">
        <w:rPr>
          <w:rFonts w:ascii="Times New Roman" w:eastAsia="Times New Roman" w:hAnsi="Times New Roman" w:cs="Times New Roman"/>
          <w:sz w:val="24"/>
          <w:szCs w:val="24"/>
          <w:lang w:eastAsia="en-IN"/>
        </w:rPr>
        <w:t>Hint: The student names should be stored in two-dimensional character array. A separate two dimensional floating point array should be used for storing the examination scores. The performances of the students are to be displayed as shown below:</w:t>
      </w:r>
    </w:p>
    <w:p w:rsidR="009933ED" w:rsidRPr="009933ED" w:rsidRDefault="009933ED" w:rsidP="009933ED">
      <w:pPr>
        <w:spacing w:after="0" w:line="240" w:lineRule="auto"/>
        <w:rPr>
          <w:rFonts w:ascii="Times New Roman" w:eastAsia="Times New Roman" w:hAnsi="Times New Roman" w:cs="Times New Roman"/>
          <w:sz w:val="24"/>
          <w:szCs w:val="24"/>
          <w:lang w:eastAsia="en-IN"/>
        </w:rPr>
      </w:pPr>
    </w:p>
    <w:p w:rsidR="009933ED" w:rsidRPr="009933ED" w:rsidRDefault="009933ED" w:rsidP="009933ED">
      <w:pPr>
        <w:spacing w:after="0" w:line="240" w:lineRule="auto"/>
        <w:rPr>
          <w:rFonts w:ascii="Times New Roman" w:eastAsia="Times New Roman" w:hAnsi="Times New Roman" w:cs="Times New Roman"/>
          <w:sz w:val="24"/>
          <w:szCs w:val="24"/>
          <w:lang w:eastAsia="en-IN"/>
        </w:rPr>
      </w:pPr>
      <w:r w:rsidRPr="009933ED">
        <w:rPr>
          <w:rFonts w:ascii="Times New Roman" w:eastAsia="Times New Roman" w:hAnsi="Times New Roman" w:cs="Times New Roman"/>
          <w:sz w:val="24"/>
          <w:szCs w:val="24"/>
          <w:lang w:eastAsia="en-IN"/>
        </w:rPr>
        <w:t>Test scores (</w:t>
      </w:r>
      <w:proofErr w:type="spellStart"/>
      <w:r w:rsidRPr="009933ED">
        <w:rPr>
          <w:rFonts w:ascii="Times New Roman" w:eastAsia="Times New Roman" w:hAnsi="Times New Roman" w:cs="Times New Roman"/>
          <w:sz w:val="24"/>
          <w:szCs w:val="24"/>
          <w:lang w:eastAsia="en-IN"/>
        </w:rPr>
        <w:t>percent</w:t>
      </w:r>
      <w:proofErr w:type="spellEnd"/>
      <w:r w:rsidRPr="009933ED">
        <w:rPr>
          <w:rFonts w:ascii="Times New Roman" w:eastAsia="Times New Roman" w:hAnsi="Times New Roman" w:cs="Times New Roman"/>
          <w:sz w:val="24"/>
          <w:szCs w:val="24"/>
          <w:lang w:eastAsia="en-IN"/>
        </w:rPr>
        <w:t>)</w:t>
      </w:r>
    </w:p>
    <w:p w:rsidR="009933ED" w:rsidRPr="009933ED" w:rsidRDefault="009933ED" w:rsidP="009933ED">
      <w:pPr>
        <w:spacing w:after="0" w:line="240" w:lineRule="auto"/>
        <w:rPr>
          <w:rFonts w:ascii="Times New Roman" w:eastAsia="Times New Roman" w:hAnsi="Times New Roman" w:cs="Times New Roman"/>
          <w:sz w:val="24"/>
          <w:szCs w:val="24"/>
          <w:lang w:eastAsia="en-IN"/>
        </w:rPr>
      </w:pPr>
      <w:r w:rsidRPr="009933ED">
        <w:rPr>
          <w:rFonts w:ascii="Times New Roman" w:eastAsia="Times New Roman" w:hAnsi="Times New Roman" w:cs="Times New Roman"/>
          <w:sz w:val="24"/>
          <w:szCs w:val="24"/>
          <w:lang w:eastAsia="en-IN"/>
        </w:rPr>
        <w:t>Name</w:t>
      </w:r>
      <w:r w:rsidRPr="009933ED">
        <w:rPr>
          <w:rFonts w:ascii="Times New Roman" w:eastAsia="Times New Roman" w:hAnsi="Times New Roman" w:cs="Times New Roman"/>
          <w:sz w:val="24"/>
          <w:szCs w:val="24"/>
          <w:lang w:eastAsia="en-IN"/>
        </w:rPr>
        <w:tab/>
        <w:t>Test 1</w:t>
      </w:r>
      <w:r w:rsidRPr="009933ED">
        <w:rPr>
          <w:rFonts w:ascii="Times New Roman" w:eastAsia="Times New Roman" w:hAnsi="Times New Roman" w:cs="Times New Roman"/>
          <w:sz w:val="24"/>
          <w:szCs w:val="24"/>
          <w:lang w:eastAsia="en-IN"/>
        </w:rPr>
        <w:tab/>
        <w:t>Test 2</w:t>
      </w:r>
      <w:r w:rsidRPr="009933ED">
        <w:rPr>
          <w:rFonts w:ascii="Times New Roman" w:eastAsia="Times New Roman" w:hAnsi="Times New Roman" w:cs="Times New Roman"/>
          <w:sz w:val="24"/>
          <w:szCs w:val="24"/>
          <w:lang w:eastAsia="en-IN"/>
        </w:rPr>
        <w:tab/>
        <w:t>Test 3</w:t>
      </w:r>
      <w:r w:rsidRPr="009933ED">
        <w:rPr>
          <w:rFonts w:ascii="Times New Roman" w:eastAsia="Times New Roman" w:hAnsi="Times New Roman" w:cs="Times New Roman"/>
          <w:sz w:val="24"/>
          <w:szCs w:val="24"/>
          <w:lang w:eastAsia="en-IN"/>
        </w:rPr>
        <w:tab/>
        <w:t>Test 4</w:t>
      </w:r>
      <w:r w:rsidRPr="009933ED">
        <w:rPr>
          <w:rFonts w:ascii="Times New Roman" w:eastAsia="Times New Roman" w:hAnsi="Times New Roman" w:cs="Times New Roman"/>
          <w:sz w:val="24"/>
          <w:szCs w:val="24"/>
          <w:lang w:eastAsia="en-IN"/>
        </w:rPr>
        <w:tab/>
        <w:t>Test 5</w:t>
      </w:r>
      <w:r w:rsidRPr="009933ED">
        <w:rPr>
          <w:rFonts w:ascii="Times New Roman" w:eastAsia="Times New Roman" w:hAnsi="Times New Roman" w:cs="Times New Roman"/>
          <w:sz w:val="24"/>
          <w:szCs w:val="24"/>
          <w:lang w:eastAsia="en-IN"/>
        </w:rPr>
        <w:tab/>
        <w:t>Average</w:t>
      </w:r>
    </w:p>
    <w:p w:rsidR="009933ED" w:rsidRPr="009933ED" w:rsidRDefault="009933ED" w:rsidP="009933ED">
      <w:pPr>
        <w:spacing w:after="0" w:line="240" w:lineRule="auto"/>
        <w:rPr>
          <w:rFonts w:ascii="Times New Roman" w:eastAsia="Times New Roman" w:hAnsi="Times New Roman" w:cs="Times New Roman"/>
          <w:sz w:val="24"/>
          <w:szCs w:val="24"/>
          <w:lang w:eastAsia="en-IN"/>
        </w:rPr>
      </w:pPr>
      <w:r w:rsidRPr="009933ED">
        <w:rPr>
          <w:rFonts w:ascii="Times New Roman" w:eastAsia="Times New Roman" w:hAnsi="Times New Roman" w:cs="Times New Roman"/>
          <w:sz w:val="24"/>
          <w:szCs w:val="24"/>
          <w:lang w:eastAsia="en-IN"/>
        </w:rPr>
        <w:t>----------------------------------------------------------------------------------------------------</w:t>
      </w:r>
    </w:p>
    <w:p w:rsidR="009933ED" w:rsidRPr="009933ED" w:rsidRDefault="009933ED" w:rsidP="009933ED">
      <w:pPr>
        <w:spacing w:after="0" w:line="240" w:lineRule="auto"/>
        <w:rPr>
          <w:rFonts w:ascii="Times New Roman" w:eastAsia="Times New Roman" w:hAnsi="Times New Roman" w:cs="Times New Roman"/>
          <w:sz w:val="24"/>
          <w:szCs w:val="24"/>
          <w:lang w:eastAsia="en-IN"/>
        </w:rPr>
      </w:pPr>
      <w:proofErr w:type="spellStart"/>
      <w:r w:rsidRPr="009933ED">
        <w:rPr>
          <w:rFonts w:ascii="Times New Roman" w:eastAsia="Times New Roman" w:hAnsi="Times New Roman" w:cs="Times New Roman"/>
          <w:sz w:val="24"/>
          <w:szCs w:val="24"/>
          <w:lang w:eastAsia="en-IN"/>
        </w:rPr>
        <w:t>Mehul</w:t>
      </w:r>
      <w:proofErr w:type="spellEnd"/>
      <w:r w:rsidRPr="009933ED">
        <w:rPr>
          <w:rFonts w:ascii="Times New Roman" w:eastAsia="Times New Roman" w:hAnsi="Times New Roman" w:cs="Times New Roman"/>
          <w:sz w:val="24"/>
          <w:szCs w:val="24"/>
          <w:lang w:eastAsia="en-IN"/>
        </w:rPr>
        <w:tab/>
        <w:t>45</w:t>
      </w:r>
      <w:r w:rsidRPr="009933ED">
        <w:rPr>
          <w:rFonts w:ascii="Times New Roman" w:eastAsia="Times New Roman" w:hAnsi="Times New Roman" w:cs="Times New Roman"/>
          <w:sz w:val="24"/>
          <w:szCs w:val="24"/>
          <w:lang w:eastAsia="en-IN"/>
        </w:rPr>
        <w:tab/>
        <w:t>80</w:t>
      </w:r>
      <w:r w:rsidRPr="009933ED">
        <w:rPr>
          <w:rFonts w:ascii="Times New Roman" w:eastAsia="Times New Roman" w:hAnsi="Times New Roman" w:cs="Times New Roman"/>
          <w:sz w:val="24"/>
          <w:szCs w:val="24"/>
          <w:lang w:eastAsia="en-IN"/>
        </w:rPr>
        <w:tab/>
        <w:t>80</w:t>
      </w:r>
      <w:r w:rsidRPr="009933ED">
        <w:rPr>
          <w:rFonts w:ascii="Times New Roman" w:eastAsia="Times New Roman" w:hAnsi="Times New Roman" w:cs="Times New Roman"/>
          <w:sz w:val="24"/>
          <w:szCs w:val="24"/>
          <w:lang w:eastAsia="en-IN"/>
        </w:rPr>
        <w:tab/>
        <w:t>95</w:t>
      </w:r>
      <w:r w:rsidRPr="009933ED">
        <w:rPr>
          <w:rFonts w:ascii="Times New Roman" w:eastAsia="Times New Roman" w:hAnsi="Times New Roman" w:cs="Times New Roman"/>
          <w:sz w:val="24"/>
          <w:szCs w:val="24"/>
          <w:lang w:eastAsia="en-IN"/>
        </w:rPr>
        <w:tab/>
        <w:t>55</w:t>
      </w:r>
      <w:r w:rsidRPr="009933ED">
        <w:rPr>
          <w:rFonts w:ascii="Times New Roman" w:eastAsia="Times New Roman" w:hAnsi="Times New Roman" w:cs="Times New Roman"/>
          <w:sz w:val="24"/>
          <w:szCs w:val="24"/>
          <w:lang w:eastAsia="en-IN"/>
        </w:rPr>
        <w:tab/>
        <w:t>75</w:t>
      </w:r>
    </w:p>
    <w:p w:rsidR="009933ED" w:rsidRPr="009933ED" w:rsidRDefault="009933ED" w:rsidP="009933ED">
      <w:pPr>
        <w:spacing w:after="0" w:line="240" w:lineRule="auto"/>
        <w:rPr>
          <w:rFonts w:ascii="Times New Roman" w:eastAsia="Times New Roman" w:hAnsi="Times New Roman" w:cs="Times New Roman"/>
          <w:sz w:val="24"/>
          <w:szCs w:val="24"/>
          <w:lang w:eastAsia="en-IN"/>
        </w:rPr>
      </w:pPr>
      <w:r w:rsidRPr="009933ED">
        <w:rPr>
          <w:rFonts w:ascii="Times New Roman" w:eastAsia="Times New Roman" w:hAnsi="Times New Roman" w:cs="Times New Roman"/>
          <w:sz w:val="24"/>
          <w:szCs w:val="24"/>
          <w:lang w:eastAsia="en-IN"/>
        </w:rPr>
        <w:t>Ravi</w:t>
      </w:r>
      <w:r w:rsidRPr="009933ED">
        <w:rPr>
          <w:rFonts w:ascii="Times New Roman" w:eastAsia="Times New Roman" w:hAnsi="Times New Roman" w:cs="Times New Roman"/>
          <w:sz w:val="24"/>
          <w:szCs w:val="24"/>
          <w:lang w:eastAsia="en-IN"/>
        </w:rPr>
        <w:tab/>
        <w:t>60</w:t>
      </w:r>
      <w:r w:rsidRPr="009933ED">
        <w:rPr>
          <w:rFonts w:ascii="Times New Roman" w:eastAsia="Times New Roman" w:hAnsi="Times New Roman" w:cs="Times New Roman"/>
          <w:sz w:val="24"/>
          <w:szCs w:val="24"/>
          <w:lang w:eastAsia="en-IN"/>
        </w:rPr>
        <w:tab/>
        <w:t>50</w:t>
      </w:r>
      <w:r w:rsidRPr="009933ED">
        <w:rPr>
          <w:rFonts w:ascii="Times New Roman" w:eastAsia="Times New Roman" w:hAnsi="Times New Roman" w:cs="Times New Roman"/>
          <w:sz w:val="24"/>
          <w:szCs w:val="24"/>
          <w:lang w:eastAsia="en-IN"/>
        </w:rPr>
        <w:tab/>
        <w:t>70</w:t>
      </w:r>
      <w:r w:rsidRPr="009933ED">
        <w:rPr>
          <w:rFonts w:ascii="Times New Roman" w:eastAsia="Times New Roman" w:hAnsi="Times New Roman" w:cs="Times New Roman"/>
          <w:sz w:val="24"/>
          <w:szCs w:val="24"/>
          <w:lang w:eastAsia="en-IN"/>
        </w:rPr>
        <w:tab/>
        <w:t>75</w:t>
      </w:r>
      <w:r w:rsidRPr="009933ED">
        <w:rPr>
          <w:rFonts w:ascii="Times New Roman" w:eastAsia="Times New Roman" w:hAnsi="Times New Roman" w:cs="Times New Roman"/>
          <w:sz w:val="24"/>
          <w:szCs w:val="24"/>
          <w:lang w:eastAsia="en-IN"/>
        </w:rPr>
        <w:tab/>
        <w:t>55</w:t>
      </w:r>
      <w:r w:rsidRPr="009933ED">
        <w:rPr>
          <w:rFonts w:ascii="Times New Roman" w:eastAsia="Times New Roman" w:hAnsi="Times New Roman" w:cs="Times New Roman"/>
          <w:sz w:val="24"/>
          <w:szCs w:val="24"/>
          <w:lang w:eastAsia="en-IN"/>
        </w:rPr>
        <w:tab/>
        <w:t>80</w:t>
      </w:r>
    </w:p>
    <w:p w:rsidR="009933ED" w:rsidRPr="009933ED" w:rsidRDefault="009933ED" w:rsidP="009933ED">
      <w:pPr>
        <w:spacing w:after="0" w:line="240" w:lineRule="auto"/>
        <w:rPr>
          <w:rFonts w:ascii="Times New Roman" w:eastAsia="Times New Roman" w:hAnsi="Times New Roman" w:cs="Times New Roman"/>
          <w:sz w:val="24"/>
          <w:szCs w:val="24"/>
          <w:lang w:eastAsia="en-IN"/>
        </w:rPr>
      </w:pPr>
      <w:r w:rsidRPr="009933ED">
        <w:rPr>
          <w:rFonts w:ascii="Times New Roman" w:eastAsia="Times New Roman" w:hAnsi="Times New Roman" w:cs="Times New Roman"/>
          <w:sz w:val="24"/>
          <w:szCs w:val="24"/>
          <w:lang w:eastAsia="en-IN"/>
        </w:rPr>
        <w:t>Raj</w:t>
      </w:r>
      <w:r w:rsidRPr="009933ED">
        <w:rPr>
          <w:rFonts w:ascii="Times New Roman" w:eastAsia="Times New Roman" w:hAnsi="Times New Roman" w:cs="Times New Roman"/>
          <w:sz w:val="24"/>
          <w:szCs w:val="24"/>
          <w:lang w:eastAsia="en-IN"/>
        </w:rPr>
        <w:tab/>
        <w:t>40</w:t>
      </w:r>
      <w:r w:rsidRPr="009933ED">
        <w:rPr>
          <w:rFonts w:ascii="Times New Roman" w:eastAsia="Times New Roman" w:hAnsi="Times New Roman" w:cs="Times New Roman"/>
          <w:sz w:val="24"/>
          <w:szCs w:val="24"/>
          <w:lang w:eastAsia="en-IN"/>
        </w:rPr>
        <w:tab/>
        <w:t>30</w:t>
      </w:r>
      <w:r w:rsidRPr="009933ED">
        <w:rPr>
          <w:rFonts w:ascii="Times New Roman" w:eastAsia="Times New Roman" w:hAnsi="Times New Roman" w:cs="Times New Roman"/>
          <w:sz w:val="24"/>
          <w:szCs w:val="24"/>
          <w:lang w:eastAsia="en-IN"/>
        </w:rPr>
        <w:tab/>
        <w:t>10</w:t>
      </w:r>
      <w:r w:rsidRPr="009933ED">
        <w:rPr>
          <w:rFonts w:ascii="Times New Roman" w:eastAsia="Times New Roman" w:hAnsi="Times New Roman" w:cs="Times New Roman"/>
          <w:sz w:val="24"/>
          <w:szCs w:val="24"/>
          <w:lang w:eastAsia="en-IN"/>
        </w:rPr>
        <w:tab/>
        <w:t>45</w:t>
      </w:r>
      <w:r w:rsidRPr="009933ED">
        <w:rPr>
          <w:rFonts w:ascii="Times New Roman" w:eastAsia="Times New Roman" w:hAnsi="Times New Roman" w:cs="Times New Roman"/>
          <w:sz w:val="24"/>
          <w:szCs w:val="24"/>
          <w:lang w:eastAsia="en-IN"/>
        </w:rPr>
        <w:tab/>
        <w:t>60</w:t>
      </w:r>
      <w:r w:rsidRPr="009933ED">
        <w:rPr>
          <w:rFonts w:ascii="Times New Roman" w:eastAsia="Times New Roman" w:hAnsi="Times New Roman" w:cs="Times New Roman"/>
          <w:sz w:val="24"/>
          <w:szCs w:val="24"/>
          <w:lang w:eastAsia="en-IN"/>
        </w:rPr>
        <w:tab/>
        <w:t>55</w:t>
      </w:r>
    </w:p>
    <w:p w:rsidR="009933ED" w:rsidRPr="009933ED" w:rsidRDefault="009933ED" w:rsidP="009933ED">
      <w:pPr>
        <w:spacing w:after="0" w:line="240" w:lineRule="auto"/>
        <w:rPr>
          <w:rFonts w:ascii="Times New Roman" w:eastAsia="Times New Roman" w:hAnsi="Times New Roman" w:cs="Times New Roman"/>
          <w:sz w:val="24"/>
          <w:szCs w:val="24"/>
          <w:lang w:eastAsia="en-IN"/>
        </w:rPr>
      </w:pPr>
      <w:proofErr w:type="spellStart"/>
      <w:r w:rsidRPr="009933ED">
        <w:rPr>
          <w:rFonts w:ascii="Times New Roman" w:eastAsia="Times New Roman" w:hAnsi="Times New Roman" w:cs="Times New Roman"/>
          <w:sz w:val="24"/>
          <w:szCs w:val="24"/>
          <w:lang w:eastAsia="en-IN"/>
        </w:rPr>
        <w:t>Pravin</w:t>
      </w:r>
      <w:proofErr w:type="spellEnd"/>
      <w:r w:rsidRPr="009933ED">
        <w:rPr>
          <w:rFonts w:ascii="Times New Roman" w:eastAsia="Times New Roman" w:hAnsi="Times New Roman" w:cs="Times New Roman"/>
          <w:sz w:val="24"/>
          <w:szCs w:val="24"/>
          <w:lang w:eastAsia="en-IN"/>
        </w:rPr>
        <w:tab/>
        <w:t>0</w:t>
      </w:r>
      <w:r w:rsidRPr="009933ED">
        <w:rPr>
          <w:rFonts w:ascii="Times New Roman" w:eastAsia="Times New Roman" w:hAnsi="Times New Roman" w:cs="Times New Roman"/>
          <w:sz w:val="24"/>
          <w:szCs w:val="24"/>
          <w:lang w:eastAsia="en-IN"/>
        </w:rPr>
        <w:tab/>
        <w:t>5</w:t>
      </w:r>
      <w:r w:rsidRPr="009933ED">
        <w:rPr>
          <w:rFonts w:ascii="Times New Roman" w:eastAsia="Times New Roman" w:hAnsi="Times New Roman" w:cs="Times New Roman"/>
          <w:sz w:val="24"/>
          <w:szCs w:val="24"/>
          <w:lang w:eastAsia="en-IN"/>
        </w:rPr>
        <w:tab/>
        <w:t>5</w:t>
      </w:r>
      <w:r w:rsidRPr="009933ED">
        <w:rPr>
          <w:rFonts w:ascii="Times New Roman" w:eastAsia="Times New Roman" w:hAnsi="Times New Roman" w:cs="Times New Roman"/>
          <w:sz w:val="24"/>
          <w:szCs w:val="24"/>
          <w:lang w:eastAsia="en-IN"/>
        </w:rPr>
        <w:tab/>
        <w:t>0</w:t>
      </w:r>
      <w:r w:rsidRPr="009933ED">
        <w:rPr>
          <w:rFonts w:ascii="Times New Roman" w:eastAsia="Times New Roman" w:hAnsi="Times New Roman" w:cs="Times New Roman"/>
          <w:sz w:val="24"/>
          <w:szCs w:val="24"/>
          <w:lang w:eastAsia="en-IN"/>
        </w:rPr>
        <w:tab/>
        <w:t>10</w:t>
      </w:r>
      <w:r w:rsidRPr="009933ED">
        <w:rPr>
          <w:rFonts w:ascii="Times New Roman" w:eastAsia="Times New Roman" w:hAnsi="Times New Roman" w:cs="Times New Roman"/>
          <w:sz w:val="24"/>
          <w:szCs w:val="24"/>
          <w:lang w:eastAsia="en-IN"/>
        </w:rPr>
        <w:tab/>
        <w:t>5</w:t>
      </w:r>
    </w:p>
    <w:p w:rsidR="009933ED" w:rsidRPr="009933ED" w:rsidRDefault="009933ED" w:rsidP="009933ED">
      <w:pPr>
        <w:spacing w:after="0" w:line="240" w:lineRule="auto"/>
        <w:rPr>
          <w:rFonts w:ascii="Times New Roman" w:eastAsia="Times New Roman" w:hAnsi="Times New Roman" w:cs="Times New Roman"/>
          <w:sz w:val="24"/>
          <w:szCs w:val="24"/>
          <w:lang w:eastAsia="en-IN"/>
        </w:rPr>
      </w:pPr>
      <w:r w:rsidRPr="009933ED">
        <w:rPr>
          <w:rFonts w:ascii="Times New Roman" w:eastAsia="Times New Roman" w:hAnsi="Times New Roman" w:cs="Times New Roman"/>
          <w:sz w:val="24"/>
          <w:szCs w:val="24"/>
          <w:lang w:eastAsia="en-IN"/>
        </w:rPr>
        <w:t>----------------------------------------------------------------------------------------------------</w:t>
      </w:r>
    </w:p>
    <w:p w:rsidR="009933ED" w:rsidRPr="009933ED" w:rsidRDefault="009933ED" w:rsidP="009933ED">
      <w:pPr>
        <w:spacing w:after="0" w:line="240" w:lineRule="auto"/>
        <w:rPr>
          <w:rFonts w:ascii="Times New Roman" w:eastAsia="Times New Roman" w:hAnsi="Times New Roman" w:cs="Times New Roman"/>
          <w:sz w:val="24"/>
          <w:szCs w:val="24"/>
          <w:lang w:eastAsia="en-IN"/>
        </w:rPr>
      </w:pPr>
      <w:r w:rsidRPr="009933ED">
        <w:rPr>
          <w:rFonts w:ascii="Times New Roman" w:eastAsia="Times New Roman" w:hAnsi="Times New Roman" w:cs="Times New Roman"/>
          <w:sz w:val="24"/>
          <w:szCs w:val="24"/>
          <w:lang w:eastAsia="en-IN"/>
        </w:rPr>
        <w:t xml:space="preserve"> </w:t>
      </w:r>
      <w:r w:rsidRPr="009933ED">
        <w:rPr>
          <w:rFonts w:ascii="Times New Roman" w:eastAsia="Times New Roman" w:hAnsi="Times New Roman" w:cs="Times New Roman"/>
          <w:sz w:val="24"/>
          <w:szCs w:val="24"/>
          <w:lang w:eastAsia="en-IN"/>
        </w:rPr>
        <w:tab/>
        <w:t>Class Average</w:t>
      </w:r>
      <w:r w:rsidRPr="009933ED">
        <w:rPr>
          <w:rFonts w:ascii="Times New Roman" w:eastAsia="Times New Roman" w:hAnsi="Times New Roman" w:cs="Times New Roman"/>
          <w:sz w:val="24"/>
          <w:szCs w:val="24"/>
          <w:lang w:eastAsia="en-IN"/>
        </w:rPr>
        <w:tab/>
        <w:t>53.75</w:t>
      </w:r>
    </w:p>
    <w:p w:rsidR="009933ED" w:rsidRPr="009933ED" w:rsidRDefault="009933ED" w:rsidP="009933ED">
      <w:pPr>
        <w:spacing w:after="0" w:line="240" w:lineRule="auto"/>
        <w:rPr>
          <w:rFonts w:ascii="Times New Roman" w:eastAsia="Times New Roman" w:hAnsi="Times New Roman" w:cs="Times New Roman"/>
          <w:sz w:val="24"/>
          <w:szCs w:val="24"/>
          <w:lang w:eastAsia="en-IN"/>
        </w:rPr>
      </w:pPr>
    </w:p>
    <w:p w:rsidR="009933ED" w:rsidRPr="009933ED" w:rsidRDefault="009933ED" w:rsidP="009933ED">
      <w:pPr>
        <w:spacing w:after="0" w:line="240" w:lineRule="auto"/>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sz w:val="24"/>
          <w:szCs w:val="24"/>
          <w:lang w:eastAsia="en-IN"/>
        </w:rPr>
        <w:t>2.</w:t>
      </w:r>
      <w:r w:rsidRPr="009933ED">
        <w:rPr>
          <w:rFonts w:ascii="Times New Roman" w:eastAsia="Times New Roman" w:hAnsi="Times New Roman" w:cs="Times New Roman"/>
          <w:sz w:val="24"/>
          <w:szCs w:val="24"/>
          <w:lang w:eastAsia="en-IN"/>
        </w:rPr>
        <w:t>Consider</w:t>
      </w:r>
      <w:proofErr w:type="gramEnd"/>
      <w:r w:rsidRPr="009933ED">
        <w:rPr>
          <w:rFonts w:ascii="Times New Roman" w:eastAsia="Times New Roman" w:hAnsi="Times New Roman" w:cs="Times New Roman"/>
          <w:sz w:val="24"/>
          <w:szCs w:val="24"/>
          <w:lang w:eastAsia="en-IN"/>
        </w:rPr>
        <w:t xml:space="preserve"> the following list of States and their Capitals:</w:t>
      </w:r>
    </w:p>
    <w:p w:rsidR="009933ED" w:rsidRPr="009933ED" w:rsidRDefault="009933ED" w:rsidP="009933ED">
      <w:pPr>
        <w:spacing w:after="0" w:line="240" w:lineRule="auto"/>
        <w:rPr>
          <w:rFonts w:ascii="Times New Roman" w:eastAsia="Times New Roman" w:hAnsi="Times New Roman" w:cs="Times New Roman"/>
          <w:sz w:val="24"/>
          <w:szCs w:val="24"/>
          <w:lang w:eastAsia="en-IN"/>
        </w:rPr>
      </w:pPr>
    </w:p>
    <w:p w:rsidR="009933ED" w:rsidRPr="009933ED" w:rsidRDefault="009933ED" w:rsidP="009933ED">
      <w:pPr>
        <w:spacing w:after="0" w:line="240" w:lineRule="auto"/>
        <w:rPr>
          <w:rFonts w:ascii="Times New Roman" w:eastAsia="Times New Roman" w:hAnsi="Times New Roman" w:cs="Times New Roman"/>
          <w:sz w:val="24"/>
          <w:szCs w:val="24"/>
          <w:lang w:eastAsia="en-IN"/>
        </w:rPr>
      </w:pPr>
      <w:r w:rsidRPr="009933ED">
        <w:rPr>
          <w:rFonts w:ascii="Times New Roman" w:eastAsia="Times New Roman" w:hAnsi="Times New Roman" w:cs="Times New Roman"/>
          <w:sz w:val="24"/>
          <w:szCs w:val="24"/>
          <w:lang w:eastAsia="en-IN"/>
        </w:rPr>
        <w:t>West Bengal</w:t>
      </w:r>
      <w:r w:rsidRPr="009933ED">
        <w:rPr>
          <w:rFonts w:ascii="Times New Roman" w:eastAsia="Times New Roman" w:hAnsi="Times New Roman" w:cs="Times New Roman"/>
          <w:sz w:val="24"/>
          <w:szCs w:val="24"/>
          <w:lang w:eastAsia="en-IN"/>
        </w:rPr>
        <w:tab/>
        <w:t>Kolkata</w:t>
      </w:r>
    </w:p>
    <w:p w:rsidR="009933ED" w:rsidRPr="009933ED" w:rsidRDefault="009933ED" w:rsidP="009933ED">
      <w:pPr>
        <w:spacing w:after="0" w:line="240" w:lineRule="auto"/>
        <w:rPr>
          <w:rFonts w:ascii="Times New Roman" w:eastAsia="Times New Roman" w:hAnsi="Times New Roman" w:cs="Times New Roman"/>
          <w:sz w:val="24"/>
          <w:szCs w:val="24"/>
          <w:lang w:eastAsia="en-IN"/>
        </w:rPr>
      </w:pPr>
      <w:r w:rsidRPr="009933ED">
        <w:rPr>
          <w:rFonts w:ascii="Times New Roman" w:eastAsia="Times New Roman" w:hAnsi="Times New Roman" w:cs="Times New Roman"/>
          <w:sz w:val="24"/>
          <w:szCs w:val="24"/>
          <w:lang w:eastAsia="en-IN"/>
        </w:rPr>
        <w:t>Jharkhand</w:t>
      </w:r>
      <w:r w:rsidRPr="009933ED">
        <w:rPr>
          <w:rFonts w:ascii="Times New Roman" w:eastAsia="Times New Roman" w:hAnsi="Times New Roman" w:cs="Times New Roman"/>
          <w:sz w:val="24"/>
          <w:szCs w:val="24"/>
          <w:lang w:eastAsia="en-IN"/>
        </w:rPr>
        <w:tab/>
        <w:t>Ranchi</w:t>
      </w:r>
    </w:p>
    <w:p w:rsidR="009933ED" w:rsidRPr="009933ED" w:rsidRDefault="009933ED" w:rsidP="009933ED">
      <w:pPr>
        <w:spacing w:after="0" w:line="240" w:lineRule="auto"/>
        <w:rPr>
          <w:rFonts w:ascii="Times New Roman" w:eastAsia="Times New Roman" w:hAnsi="Times New Roman" w:cs="Times New Roman"/>
          <w:sz w:val="24"/>
          <w:szCs w:val="24"/>
          <w:lang w:eastAsia="en-IN"/>
        </w:rPr>
      </w:pPr>
      <w:r w:rsidRPr="009933ED">
        <w:rPr>
          <w:rFonts w:ascii="Times New Roman" w:eastAsia="Times New Roman" w:hAnsi="Times New Roman" w:cs="Times New Roman"/>
          <w:sz w:val="24"/>
          <w:szCs w:val="24"/>
          <w:lang w:eastAsia="en-IN"/>
        </w:rPr>
        <w:t>Orissa</w:t>
      </w:r>
      <w:r w:rsidRPr="009933ED">
        <w:rPr>
          <w:rFonts w:ascii="Times New Roman" w:eastAsia="Times New Roman" w:hAnsi="Times New Roman" w:cs="Times New Roman"/>
          <w:sz w:val="24"/>
          <w:szCs w:val="24"/>
          <w:lang w:eastAsia="en-IN"/>
        </w:rPr>
        <w:tab/>
        <w:t>Bhubaneswar</w:t>
      </w:r>
    </w:p>
    <w:p w:rsidR="009933ED" w:rsidRPr="009933ED" w:rsidRDefault="009933ED" w:rsidP="009933ED">
      <w:pPr>
        <w:spacing w:after="0" w:line="240" w:lineRule="auto"/>
        <w:rPr>
          <w:rFonts w:ascii="Times New Roman" w:eastAsia="Times New Roman" w:hAnsi="Times New Roman" w:cs="Times New Roman"/>
          <w:sz w:val="24"/>
          <w:szCs w:val="24"/>
          <w:lang w:eastAsia="en-IN"/>
        </w:rPr>
      </w:pPr>
      <w:r w:rsidRPr="009933ED">
        <w:rPr>
          <w:rFonts w:ascii="Times New Roman" w:eastAsia="Times New Roman" w:hAnsi="Times New Roman" w:cs="Times New Roman"/>
          <w:sz w:val="24"/>
          <w:szCs w:val="24"/>
          <w:lang w:eastAsia="en-IN"/>
        </w:rPr>
        <w:t>Maharashtra</w:t>
      </w:r>
      <w:r w:rsidRPr="009933ED">
        <w:rPr>
          <w:rFonts w:ascii="Times New Roman" w:eastAsia="Times New Roman" w:hAnsi="Times New Roman" w:cs="Times New Roman"/>
          <w:sz w:val="24"/>
          <w:szCs w:val="24"/>
          <w:lang w:eastAsia="en-IN"/>
        </w:rPr>
        <w:tab/>
        <w:t>Mumbai</w:t>
      </w:r>
    </w:p>
    <w:p w:rsidR="009933ED" w:rsidRPr="009933ED" w:rsidRDefault="009933ED" w:rsidP="009933ED">
      <w:pPr>
        <w:spacing w:after="0" w:line="240" w:lineRule="auto"/>
        <w:rPr>
          <w:rFonts w:ascii="Times New Roman" w:eastAsia="Times New Roman" w:hAnsi="Times New Roman" w:cs="Times New Roman"/>
          <w:sz w:val="24"/>
          <w:szCs w:val="24"/>
          <w:lang w:eastAsia="en-IN"/>
        </w:rPr>
      </w:pPr>
      <w:r w:rsidRPr="009933ED">
        <w:rPr>
          <w:rFonts w:ascii="Times New Roman" w:eastAsia="Times New Roman" w:hAnsi="Times New Roman" w:cs="Times New Roman"/>
          <w:sz w:val="24"/>
          <w:szCs w:val="24"/>
          <w:lang w:eastAsia="en-IN"/>
        </w:rPr>
        <w:t>Kerala</w:t>
      </w:r>
      <w:r w:rsidRPr="009933ED">
        <w:rPr>
          <w:rFonts w:ascii="Times New Roman" w:eastAsia="Times New Roman" w:hAnsi="Times New Roman" w:cs="Times New Roman"/>
          <w:sz w:val="24"/>
          <w:szCs w:val="24"/>
          <w:lang w:eastAsia="en-IN"/>
        </w:rPr>
        <w:tab/>
      </w:r>
      <w:proofErr w:type="spellStart"/>
      <w:r w:rsidRPr="009933ED">
        <w:rPr>
          <w:rFonts w:ascii="Times New Roman" w:eastAsia="Times New Roman" w:hAnsi="Times New Roman" w:cs="Times New Roman"/>
          <w:sz w:val="24"/>
          <w:szCs w:val="24"/>
          <w:lang w:eastAsia="en-IN"/>
        </w:rPr>
        <w:t>Thiruvanantapuram</w:t>
      </w:r>
      <w:proofErr w:type="spellEnd"/>
    </w:p>
    <w:p w:rsidR="009933ED" w:rsidRPr="009933ED" w:rsidRDefault="009933ED" w:rsidP="009933ED">
      <w:pPr>
        <w:spacing w:after="0" w:line="240" w:lineRule="auto"/>
        <w:rPr>
          <w:rFonts w:ascii="Times New Roman" w:eastAsia="Times New Roman" w:hAnsi="Times New Roman" w:cs="Times New Roman"/>
          <w:sz w:val="24"/>
          <w:szCs w:val="24"/>
          <w:lang w:eastAsia="en-IN"/>
        </w:rPr>
      </w:pPr>
      <w:r w:rsidRPr="009933ED">
        <w:rPr>
          <w:rFonts w:ascii="Times New Roman" w:eastAsia="Times New Roman" w:hAnsi="Times New Roman" w:cs="Times New Roman"/>
          <w:sz w:val="24"/>
          <w:szCs w:val="24"/>
          <w:lang w:eastAsia="en-IN"/>
        </w:rPr>
        <w:t>Gujarat</w:t>
      </w:r>
      <w:r w:rsidRPr="009933ED">
        <w:rPr>
          <w:rFonts w:ascii="Times New Roman" w:eastAsia="Times New Roman" w:hAnsi="Times New Roman" w:cs="Times New Roman"/>
          <w:sz w:val="24"/>
          <w:szCs w:val="24"/>
          <w:lang w:eastAsia="en-IN"/>
        </w:rPr>
        <w:tab/>
      </w:r>
      <w:proofErr w:type="spellStart"/>
      <w:r w:rsidRPr="009933ED">
        <w:rPr>
          <w:rFonts w:ascii="Times New Roman" w:eastAsia="Times New Roman" w:hAnsi="Times New Roman" w:cs="Times New Roman"/>
          <w:sz w:val="24"/>
          <w:szCs w:val="24"/>
          <w:lang w:eastAsia="en-IN"/>
        </w:rPr>
        <w:t>Gandhinager</w:t>
      </w:r>
      <w:proofErr w:type="spellEnd"/>
    </w:p>
    <w:p w:rsidR="009933ED" w:rsidRPr="009933ED" w:rsidRDefault="009933ED" w:rsidP="009933ED">
      <w:pPr>
        <w:spacing w:after="0" w:line="240" w:lineRule="auto"/>
        <w:rPr>
          <w:rFonts w:ascii="Times New Roman" w:eastAsia="Times New Roman" w:hAnsi="Times New Roman" w:cs="Times New Roman"/>
          <w:sz w:val="24"/>
          <w:szCs w:val="24"/>
          <w:lang w:eastAsia="en-IN"/>
        </w:rPr>
      </w:pPr>
      <w:r w:rsidRPr="009933ED">
        <w:rPr>
          <w:rFonts w:ascii="Times New Roman" w:eastAsia="Times New Roman" w:hAnsi="Times New Roman" w:cs="Times New Roman"/>
          <w:sz w:val="24"/>
          <w:szCs w:val="24"/>
          <w:lang w:eastAsia="en-IN"/>
        </w:rPr>
        <w:t>Haryana</w:t>
      </w:r>
      <w:r w:rsidRPr="009933ED">
        <w:rPr>
          <w:rFonts w:ascii="Times New Roman" w:eastAsia="Times New Roman" w:hAnsi="Times New Roman" w:cs="Times New Roman"/>
          <w:sz w:val="24"/>
          <w:szCs w:val="24"/>
          <w:lang w:eastAsia="en-IN"/>
        </w:rPr>
        <w:tab/>
        <w:t>Chandigarh</w:t>
      </w:r>
    </w:p>
    <w:p w:rsidR="009933ED" w:rsidRPr="009933ED" w:rsidRDefault="009933ED" w:rsidP="009933ED">
      <w:pPr>
        <w:spacing w:after="0" w:line="240" w:lineRule="auto"/>
        <w:rPr>
          <w:rFonts w:ascii="Times New Roman" w:eastAsia="Times New Roman" w:hAnsi="Times New Roman" w:cs="Times New Roman"/>
          <w:sz w:val="24"/>
          <w:szCs w:val="24"/>
          <w:lang w:eastAsia="en-IN"/>
        </w:rPr>
      </w:pPr>
      <w:r w:rsidRPr="009933ED">
        <w:rPr>
          <w:rFonts w:ascii="Times New Roman" w:eastAsia="Times New Roman" w:hAnsi="Times New Roman" w:cs="Times New Roman"/>
          <w:sz w:val="24"/>
          <w:szCs w:val="24"/>
          <w:lang w:eastAsia="en-IN"/>
        </w:rPr>
        <w:t xml:space="preserve">Uttar </w:t>
      </w:r>
      <w:proofErr w:type="spellStart"/>
      <w:r w:rsidRPr="009933ED">
        <w:rPr>
          <w:rFonts w:ascii="Times New Roman" w:eastAsia="Times New Roman" w:hAnsi="Times New Roman" w:cs="Times New Roman"/>
          <w:sz w:val="24"/>
          <w:szCs w:val="24"/>
          <w:lang w:eastAsia="en-IN"/>
        </w:rPr>
        <w:t>Paradesh</w:t>
      </w:r>
      <w:proofErr w:type="spellEnd"/>
      <w:r w:rsidRPr="009933ED">
        <w:rPr>
          <w:rFonts w:ascii="Times New Roman" w:eastAsia="Times New Roman" w:hAnsi="Times New Roman" w:cs="Times New Roman"/>
          <w:sz w:val="24"/>
          <w:szCs w:val="24"/>
          <w:lang w:eastAsia="en-IN"/>
        </w:rPr>
        <w:tab/>
      </w:r>
      <w:proofErr w:type="spellStart"/>
      <w:r w:rsidRPr="009933ED">
        <w:rPr>
          <w:rFonts w:ascii="Times New Roman" w:eastAsia="Times New Roman" w:hAnsi="Times New Roman" w:cs="Times New Roman"/>
          <w:sz w:val="24"/>
          <w:szCs w:val="24"/>
          <w:lang w:eastAsia="en-IN"/>
        </w:rPr>
        <w:t>Lucknow</w:t>
      </w:r>
      <w:proofErr w:type="spellEnd"/>
    </w:p>
    <w:p w:rsidR="009933ED" w:rsidRPr="009933ED" w:rsidRDefault="009933ED" w:rsidP="009933ED">
      <w:pPr>
        <w:spacing w:after="0" w:line="240" w:lineRule="auto"/>
        <w:rPr>
          <w:rFonts w:ascii="Times New Roman" w:eastAsia="Times New Roman" w:hAnsi="Times New Roman" w:cs="Times New Roman"/>
          <w:sz w:val="24"/>
          <w:szCs w:val="24"/>
          <w:lang w:eastAsia="en-IN"/>
        </w:rPr>
      </w:pPr>
      <w:r w:rsidRPr="009933ED">
        <w:rPr>
          <w:rFonts w:ascii="Times New Roman" w:eastAsia="Times New Roman" w:hAnsi="Times New Roman" w:cs="Times New Roman"/>
          <w:sz w:val="24"/>
          <w:szCs w:val="24"/>
          <w:lang w:eastAsia="en-IN"/>
        </w:rPr>
        <w:t xml:space="preserve">Madhya </w:t>
      </w:r>
      <w:proofErr w:type="spellStart"/>
      <w:r w:rsidRPr="009933ED">
        <w:rPr>
          <w:rFonts w:ascii="Times New Roman" w:eastAsia="Times New Roman" w:hAnsi="Times New Roman" w:cs="Times New Roman"/>
          <w:sz w:val="24"/>
          <w:szCs w:val="24"/>
          <w:lang w:eastAsia="en-IN"/>
        </w:rPr>
        <w:t>Paradesh</w:t>
      </w:r>
      <w:proofErr w:type="spellEnd"/>
      <w:r w:rsidRPr="009933ED">
        <w:rPr>
          <w:rFonts w:ascii="Times New Roman" w:eastAsia="Times New Roman" w:hAnsi="Times New Roman" w:cs="Times New Roman"/>
          <w:sz w:val="24"/>
          <w:szCs w:val="24"/>
          <w:lang w:eastAsia="en-IN"/>
        </w:rPr>
        <w:tab/>
        <w:t>Bhopal</w:t>
      </w:r>
    </w:p>
    <w:p w:rsidR="009933ED" w:rsidRPr="009933ED" w:rsidRDefault="009933ED" w:rsidP="009933ED">
      <w:pPr>
        <w:spacing w:after="0" w:line="240" w:lineRule="auto"/>
        <w:rPr>
          <w:rFonts w:ascii="Times New Roman" w:eastAsia="Times New Roman" w:hAnsi="Times New Roman" w:cs="Times New Roman"/>
          <w:sz w:val="24"/>
          <w:szCs w:val="24"/>
          <w:lang w:eastAsia="en-IN"/>
        </w:rPr>
      </w:pPr>
      <w:r w:rsidRPr="009933ED">
        <w:rPr>
          <w:rFonts w:ascii="Times New Roman" w:eastAsia="Times New Roman" w:hAnsi="Times New Roman" w:cs="Times New Roman"/>
          <w:sz w:val="24"/>
          <w:szCs w:val="24"/>
          <w:lang w:eastAsia="en-IN"/>
        </w:rPr>
        <w:t xml:space="preserve">Himachal </w:t>
      </w:r>
      <w:proofErr w:type="spellStart"/>
      <w:r w:rsidRPr="009933ED">
        <w:rPr>
          <w:rFonts w:ascii="Times New Roman" w:eastAsia="Times New Roman" w:hAnsi="Times New Roman" w:cs="Times New Roman"/>
          <w:sz w:val="24"/>
          <w:szCs w:val="24"/>
          <w:lang w:eastAsia="en-IN"/>
        </w:rPr>
        <w:t>Paradesh</w:t>
      </w:r>
      <w:proofErr w:type="spellEnd"/>
      <w:r w:rsidRPr="009933ED">
        <w:rPr>
          <w:rFonts w:ascii="Times New Roman" w:eastAsia="Times New Roman" w:hAnsi="Times New Roman" w:cs="Times New Roman"/>
          <w:sz w:val="24"/>
          <w:szCs w:val="24"/>
          <w:lang w:eastAsia="en-IN"/>
        </w:rPr>
        <w:tab/>
        <w:t>Shimla</w:t>
      </w:r>
    </w:p>
    <w:p w:rsidR="009933ED" w:rsidRPr="009933ED" w:rsidRDefault="009933ED" w:rsidP="009933ED">
      <w:pPr>
        <w:spacing w:after="0" w:line="240" w:lineRule="auto"/>
        <w:rPr>
          <w:rFonts w:ascii="Times New Roman" w:eastAsia="Times New Roman" w:hAnsi="Times New Roman" w:cs="Times New Roman"/>
          <w:sz w:val="24"/>
          <w:szCs w:val="24"/>
          <w:lang w:eastAsia="en-IN"/>
        </w:rPr>
      </w:pPr>
      <w:r w:rsidRPr="009933ED">
        <w:rPr>
          <w:rFonts w:ascii="Times New Roman" w:eastAsia="Times New Roman" w:hAnsi="Times New Roman" w:cs="Times New Roman"/>
          <w:sz w:val="24"/>
          <w:szCs w:val="24"/>
          <w:lang w:eastAsia="en-IN"/>
        </w:rPr>
        <w:t>Write an interactive C program that will accept the name of a state as input and print the corresponding capital, and vice-versa. Entering the word End as input will terminate the program.</w:t>
      </w:r>
    </w:p>
    <w:p w:rsidR="009933ED" w:rsidRPr="009933ED" w:rsidRDefault="009933ED" w:rsidP="009933ED">
      <w:pPr>
        <w:spacing w:after="0" w:line="240" w:lineRule="auto"/>
        <w:rPr>
          <w:rFonts w:ascii="Times New Roman" w:eastAsia="Times New Roman" w:hAnsi="Times New Roman" w:cs="Times New Roman"/>
          <w:sz w:val="24"/>
          <w:szCs w:val="24"/>
          <w:lang w:eastAsia="en-IN"/>
        </w:rPr>
      </w:pPr>
    </w:p>
    <w:p w:rsidR="009933ED" w:rsidRPr="009933ED" w:rsidRDefault="009933ED" w:rsidP="009933ED">
      <w:pPr>
        <w:spacing w:after="0" w:line="240" w:lineRule="auto"/>
        <w:rPr>
          <w:rFonts w:ascii="Times New Roman" w:eastAsia="Times New Roman" w:hAnsi="Times New Roman" w:cs="Times New Roman"/>
          <w:sz w:val="24"/>
          <w:szCs w:val="24"/>
          <w:lang w:eastAsia="en-IN"/>
        </w:rPr>
      </w:pPr>
    </w:p>
    <w:p w:rsidR="009933ED" w:rsidRPr="009933ED" w:rsidRDefault="009933ED" w:rsidP="009933ED">
      <w:pPr>
        <w:spacing w:after="0" w:line="240" w:lineRule="auto"/>
        <w:rPr>
          <w:rFonts w:ascii="Times New Roman" w:eastAsia="Times New Roman" w:hAnsi="Times New Roman" w:cs="Times New Roman"/>
          <w:sz w:val="24"/>
          <w:szCs w:val="24"/>
          <w:lang w:eastAsia="en-IN"/>
        </w:rPr>
      </w:pPr>
      <w:r w:rsidRPr="009933ED">
        <w:rPr>
          <w:rFonts w:ascii="Times New Roman" w:eastAsia="Times New Roman" w:hAnsi="Times New Roman" w:cs="Times New Roman"/>
          <w:sz w:val="24"/>
          <w:szCs w:val="24"/>
          <w:lang w:eastAsia="en-IN"/>
        </w:rPr>
        <w:t>There are 500 light bulbs (numbered 1 to 500) arranged in a row. Initially, they are all OFF (indicating by 0). Starting with bulb 2, all even numbered bulbs are turned ON. Next starting with bulb 3, and visiting every third bulb, it is turned ON if it is OFF, and it is turned OFF if it is ON. This procedure is repeated for every fourth bulb, every fifth bulb, and so on up to the 500th bulb. Write a program to determine which bulbs are OFF at the end of above procedure.</w:t>
      </w:r>
    </w:p>
    <w:p w:rsidR="009933ED" w:rsidRPr="009933ED" w:rsidRDefault="009933ED" w:rsidP="009933ED">
      <w:pPr>
        <w:spacing w:after="0" w:line="240" w:lineRule="auto"/>
        <w:rPr>
          <w:rFonts w:ascii="Times New Roman" w:eastAsia="Times New Roman" w:hAnsi="Times New Roman" w:cs="Times New Roman"/>
          <w:sz w:val="24"/>
          <w:szCs w:val="24"/>
          <w:lang w:eastAsia="en-IN"/>
        </w:rPr>
      </w:pPr>
    </w:p>
    <w:p w:rsidR="009933ED" w:rsidRPr="009933ED" w:rsidRDefault="009933ED" w:rsidP="009933ED">
      <w:pPr>
        <w:spacing w:after="0" w:line="240" w:lineRule="auto"/>
        <w:rPr>
          <w:rFonts w:ascii="Times New Roman" w:eastAsia="Times New Roman" w:hAnsi="Times New Roman" w:cs="Times New Roman"/>
          <w:sz w:val="24"/>
          <w:szCs w:val="24"/>
          <w:lang w:eastAsia="en-IN"/>
        </w:rPr>
      </w:pPr>
    </w:p>
    <w:p w:rsidR="009933ED" w:rsidRPr="009933ED" w:rsidRDefault="009933ED" w:rsidP="009933ED">
      <w:pPr>
        <w:spacing w:after="0" w:line="240" w:lineRule="auto"/>
        <w:rPr>
          <w:rFonts w:ascii="Times New Roman" w:eastAsia="Times New Roman" w:hAnsi="Times New Roman" w:cs="Times New Roman"/>
          <w:sz w:val="24"/>
          <w:szCs w:val="24"/>
          <w:lang w:eastAsia="en-IN"/>
        </w:rPr>
      </w:pPr>
      <w:r w:rsidRPr="009933ED">
        <w:rPr>
          <w:rFonts w:ascii="Times New Roman" w:eastAsia="Times New Roman" w:hAnsi="Times New Roman" w:cs="Times New Roman"/>
          <w:sz w:val="24"/>
          <w:szCs w:val="24"/>
          <w:lang w:eastAsia="en-IN"/>
        </w:rPr>
        <w:t xml:space="preserve">Write a C function called </w:t>
      </w:r>
      <w:proofErr w:type="gramStart"/>
      <w:r w:rsidRPr="009933ED">
        <w:rPr>
          <w:rFonts w:ascii="Times New Roman" w:eastAsia="Times New Roman" w:hAnsi="Times New Roman" w:cs="Times New Roman"/>
          <w:sz w:val="24"/>
          <w:szCs w:val="24"/>
          <w:lang w:eastAsia="en-IN"/>
        </w:rPr>
        <w:t>merge(</w:t>
      </w:r>
      <w:proofErr w:type="gramEnd"/>
      <w:r w:rsidRPr="009933ED">
        <w:rPr>
          <w:rFonts w:ascii="Times New Roman" w:eastAsia="Times New Roman" w:hAnsi="Times New Roman" w:cs="Times New Roman"/>
          <w:sz w:val="24"/>
          <w:szCs w:val="24"/>
          <w:lang w:eastAsia="en-IN"/>
        </w:rPr>
        <w:t>) to merge two sorted arrays so that the merged data is also sorted. Use merge function recursively to sort an array of unsorted data.</w:t>
      </w:r>
    </w:p>
    <w:p w:rsidR="009933ED" w:rsidRPr="009933ED" w:rsidRDefault="009933ED" w:rsidP="009933ED">
      <w:pPr>
        <w:spacing w:after="0" w:line="240" w:lineRule="auto"/>
        <w:rPr>
          <w:rFonts w:ascii="Times New Roman" w:eastAsia="Times New Roman" w:hAnsi="Times New Roman" w:cs="Times New Roman"/>
          <w:sz w:val="24"/>
          <w:szCs w:val="24"/>
          <w:lang w:eastAsia="en-IN"/>
        </w:rPr>
      </w:pPr>
    </w:p>
    <w:p w:rsidR="009933ED" w:rsidRPr="00823822" w:rsidRDefault="009933ED" w:rsidP="00823822">
      <w:pPr>
        <w:spacing w:after="0" w:line="240" w:lineRule="auto"/>
        <w:rPr>
          <w:rFonts w:ascii="Times New Roman" w:eastAsia="Times New Roman" w:hAnsi="Times New Roman" w:cs="Times New Roman"/>
          <w:sz w:val="24"/>
          <w:szCs w:val="24"/>
          <w:lang w:eastAsia="en-IN"/>
        </w:rPr>
      </w:pPr>
      <w:bookmarkStart w:id="1" w:name="_GoBack"/>
      <w:bookmarkEnd w:id="1"/>
    </w:p>
    <w:sectPr w:rsidR="009933ED" w:rsidRPr="008238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577178"/>
    <w:multiLevelType w:val="multilevel"/>
    <w:tmpl w:val="92B6B67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113"/>
    <w:rsid w:val="003C0113"/>
    <w:rsid w:val="006E78C7"/>
    <w:rsid w:val="00823822"/>
    <w:rsid w:val="009933ED"/>
    <w:rsid w:val="00E843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2382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238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2382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38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822"/>
    <w:rPr>
      <w:rFonts w:ascii="Tahoma" w:hAnsi="Tahoma" w:cs="Tahoma"/>
      <w:sz w:val="16"/>
      <w:szCs w:val="16"/>
    </w:rPr>
  </w:style>
  <w:style w:type="character" w:customStyle="1" w:styleId="Heading1Char">
    <w:name w:val="Heading 1 Char"/>
    <w:basedOn w:val="DefaultParagraphFont"/>
    <w:link w:val="Heading1"/>
    <w:uiPriority w:val="9"/>
    <w:rsid w:val="00823822"/>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82382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238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23822"/>
    <w:rPr>
      <w:color w:val="0000FF"/>
      <w:u w:val="single"/>
    </w:rPr>
  </w:style>
  <w:style w:type="paragraph" w:styleId="HTMLPreformatted">
    <w:name w:val="HTML Preformatted"/>
    <w:basedOn w:val="Normal"/>
    <w:link w:val="HTMLPreformattedChar"/>
    <w:uiPriority w:val="99"/>
    <w:semiHidden/>
    <w:unhideWhenUsed/>
    <w:rsid w:val="00823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23822"/>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semiHidden/>
    <w:rsid w:val="0082382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2382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238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2382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38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822"/>
    <w:rPr>
      <w:rFonts w:ascii="Tahoma" w:hAnsi="Tahoma" w:cs="Tahoma"/>
      <w:sz w:val="16"/>
      <w:szCs w:val="16"/>
    </w:rPr>
  </w:style>
  <w:style w:type="character" w:customStyle="1" w:styleId="Heading1Char">
    <w:name w:val="Heading 1 Char"/>
    <w:basedOn w:val="DefaultParagraphFont"/>
    <w:link w:val="Heading1"/>
    <w:uiPriority w:val="9"/>
    <w:rsid w:val="00823822"/>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82382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238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23822"/>
    <w:rPr>
      <w:color w:val="0000FF"/>
      <w:u w:val="single"/>
    </w:rPr>
  </w:style>
  <w:style w:type="paragraph" w:styleId="HTMLPreformatted">
    <w:name w:val="HTML Preformatted"/>
    <w:basedOn w:val="Normal"/>
    <w:link w:val="HTMLPreformattedChar"/>
    <w:uiPriority w:val="99"/>
    <w:semiHidden/>
    <w:unhideWhenUsed/>
    <w:rsid w:val="00823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23822"/>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semiHidden/>
    <w:rsid w:val="0082382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82077">
      <w:bodyDiv w:val="1"/>
      <w:marLeft w:val="0"/>
      <w:marRight w:val="0"/>
      <w:marTop w:val="0"/>
      <w:marBottom w:val="0"/>
      <w:divBdr>
        <w:top w:val="none" w:sz="0" w:space="0" w:color="auto"/>
        <w:left w:val="none" w:sz="0" w:space="0" w:color="auto"/>
        <w:bottom w:val="none" w:sz="0" w:space="0" w:color="auto"/>
        <w:right w:val="none" w:sz="0" w:space="0" w:color="auto"/>
      </w:divBdr>
      <w:divsChild>
        <w:div w:id="1699433856">
          <w:marLeft w:val="180"/>
          <w:marRight w:val="180"/>
          <w:marTop w:val="90"/>
          <w:marBottom w:val="180"/>
          <w:divBdr>
            <w:top w:val="none" w:sz="0" w:space="0" w:color="auto"/>
            <w:left w:val="none" w:sz="0" w:space="0" w:color="auto"/>
            <w:bottom w:val="none" w:sz="0" w:space="0" w:color="auto"/>
            <w:right w:val="none" w:sz="0" w:space="0" w:color="auto"/>
          </w:divBdr>
        </w:div>
        <w:div w:id="870798301">
          <w:marLeft w:val="180"/>
          <w:marRight w:val="180"/>
          <w:marTop w:val="90"/>
          <w:marBottom w:val="180"/>
          <w:divBdr>
            <w:top w:val="none" w:sz="0" w:space="0" w:color="auto"/>
            <w:left w:val="none" w:sz="0" w:space="0" w:color="auto"/>
            <w:bottom w:val="none" w:sz="0" w:space="0" w:color="auto"/>
            <w:right w:val="none" w:sz="0" w:space="0" w:color="auto"/>
          </w:divBdr>
        </w:div>
        <w:div w:id="1905945260">
          <w:marLeft w:val="180"/>
          <w:marRight w:val="180"/>
          <w:marTop w:val="90"/>
          <w:marBottom w:val="180"/>
          <w:divBdr>
            <w:top w:val="none" w:sz="0" w:space="0" w:color="auto"/>
            <w:left w:val="none" w:sz="0" w:space="0" w:color="auto"/>
            <w:bottom w:val="none" w:sz="0" w:space="0" w:color="auto"/>
            <w:right w:val="none" w:sz="0" w:space="0" w:color="auto"/>
          </w:divBdr>
        </w:div>
        <w:div w:id="2064713370">
          <w:marLeft w:val="180"/>
          <w:marRight w:val="180"/>
          <w:marTop w:val="90"/>
          <w:marBottom w:val="180"/>
          <w:divBdr>
            <w:top w:val="none" w:sz="0" w:space="0" w:color="auto"/>
            <w:left w:val="none" w:sz="0" w:space="0" w:color="auto"/>
            <w:bottom w:val="none" w:sz="0" w:space="0" w:color="auto"/>
            <w:right w:val="none" w:sz="0" w:space="0" w:color="auto"/>
          </w:divBdr>
        </w:div>
        <w:div w:id="1425423024">
          <w:marLeft w:val="180"/>
          <w:marRight w:val="180"/>
          <w:marTop w:val="90"/>
          <w:marBottom w:val="180"/>
          <w:divBdr>
            <w:top w:val="none" w:sz="0" w:space="0" w:color="auto"/>
            <w:left w:val="none" w:sz="0" w:space="0" w:color="auto"/>
            <w:bottom w:val="none" w:sz="0" w:space="0" w:color="auto"/>
            <w:right w:val="none" w:sz="0" w:space="0" w:color="auto"/>
          </w:divBdr>
        </w:div>
      </w:divsChild>
    </w:div>
    <w:div w:id="568811211">
      <w:bodyDiv w:val="1"/>
      <w:marLeft w:val="0"/>
      <w:marRight w:val="0"/>
      <w:marTop w:val="0"/>
      <w:marBottom w:val="0"/>
      <w:divBdr>
        <w:top w:val="none" w:sz="0" w:space="0" w:color="auto"/>
        <w:left w:val="none" w:sz="0" w:space="0" w:color="auto"/>
        <w:bottom w:val="none" w:sz="0" w:space="0" w:color="auto"/>
        <w:right w:val="none" w:sz="0" w:space="0" w:color="auto"/>
      </w:divBdr>
    </w:div>
    <w:div w:id="873689177">
      <w:bodyDiv w:val="1"/>
      <w:marLeft w:val="0"/>
      <w:marRight w:val="0"/>
      <w:marTop w:val="0"/>
      <w:marBottom w:val="0"/>
      <w:divBdr>
        <w:top w:val="none" w:sz="0" w:space="0" w:color="auto"/>
        <w:left w:val="none" w:sz="0" w:space="0" w:color="auto"/>
        <w:bottom w:val="none" w:sz="0" w:space="0" w:color="auto"/>
        <w:right w:val="none" w:sz="0" w:space="0" w:color="auto"/>
      </w:divBdr>
    </w:div>
    <w:div w:id="1043749669">
      <w:bodyDiv w:val="1"/>
      <w:marLeft w:val="0"/>
      <w:marRight w:val="0"/>
      <w:marTop w:val="0"/>
      <w:marBottom w:val="0"/>
      <w:divBdr>
        <w:top w:val="none" w:sz="0" w:space="0" w:color="auto"/>
        <w:left w:val="none" w:sz="0" w:space="0" w:color="auto"/>
        <w:bottom w:val="none" w:sz="0" w:space="0" w:color="auto"/>
        <w:right w:val="none" w:sz="0" w:space="0" w:color="auto"/>
      </w:divBdr>
      <w:divsChild>
        <w:div w:id="1479037376">
          <w:marLeft w:val="180"/>
          <w:marRight w:val="180"/>
          <w:marTop w:val="90"/>
          <w:marBottom w:val="180"/>
          <w:divBdr>
            <w:top w:val="none" w:sz="0" w:space="0" w:color="auto"/>
            <w:left w:val="none" w:sz="0" w:space="0" w:color="auto"/>
            <w:bottom w:val="none" w:sz="0" w:space="0" w:color="auto"/>
            <w:right w:val="none" w:sz="0" w:space="0" w:color="auto"/>
          </w:divBdr>
        </w:div>
        <w:div w:id="1139225048">
          <w:marLeft w:val="180"/>
          <w:marRight w:val="180"/>
          <w:marTop w:val="90"/>
          <w:marBottom w:val="180"/>
          <w:divBdr>
            <w:top w:val="none" w:sz="0" w:space="0" w:color="auto"/>
            <w:left w:val="none" w:sz="0" w:space="0" w:color="auto"/>
            <w:bottom w:val="none" w:sz="0" w:space="0" w:color="auto"/>
            <w:right w:val="none" w:sz="0" w:space="0" w:color="auto"/>
          </w:divBdr>
        </w:div>
        <w:div w:id="1270548518">
          <w:marLeft w:val="180"/>
          <w:marRight w:val="180"/>
          <w:marTop w:val="90"/>
          <w:marBottom w:val="180"/>
          <w:divBdr>
            <w:top w:val="none" w:sz="0" w:space="0" w:color="auto"/>
            <w:left w:val="none" w:sz="0" w:space="0" w:color="auto"/>
            <w:bottom w:val="none" w:sz="0" w:space="0" w:color="auto"/>
            <w:right w:val="none" w:sz="0" w:space="0" w:color="auto"/>
          </w:divBdr>
        </w:div>
        <w:div w:id="534780544">
          <w:marLeft w:val="180"/>
          <w:marRight w:val="180"/>
          <w:marTop w:val="90"/>
          <w:marBottom w:val="180"/>
          <w:divBdr>
            <w:top w:val="none" w:sz="0" w:space="0" w:color="auto"/>
            <w:left w:val="none" w:sz="0" w:space="0" w:color="auto"/>
            <w:bottom w:val="none" w:sz="0" w:space="0" w:color="auto"/>
            <w:right w:val="none" w:sz="0" w:space="0" w:color="auto"/>
          </w:divBdr>
        </w:div>
        <w:div w:id="915868473">
          <w:marLeft w:val="180"/>
          <w:marRight w:val="180"/>
          <w:marTop w:val="90"/>
          <w:marBottom w:val="180"/>
          <w:divBdr>
            <w:top w:val="none" w:sz="0" w:space="0" w:color="auto"/>
            <w:left w:val="none" w:sz="0" w:space="0" w:color="auto"/>
            <w:bottom w:val="none" w:sz="0" w:space="0" w:color="auto"/>
            <w:right w:val="none" w:sz="0" w:space="0" w:color="auto"/>
          </w:divBdr>
        </w:div>
        <w:div w:id="637996334">
          <w:marLeft w:val="180"/>
          <w:marRight w:val="180"/>
          <w:marTop w:val="90"/>
          <w:marBottom w:val="180"/>
          <w:divBdr>
            <w:top w:val="none" w:sz="0" w:space="0" w:color="auto"/>
            <w:left w:val="none" w:sz="0" w:space="0" w:color="auto"/>
            <w:bottom w:val="none" w:sz="0" w:space="0" w:color="auto"/>
            <w:right w:val="none" w:sz="0" w:space="0" w:color="auto"/>
          </w:divBdr>
        </w:div>
        <w:div w:id="938291407">
          <w:marLeft w:val="180"/>
          <w:marRight w:val="180"/>
          <w:marTop w:val="90"/>
          <w:marBottom w:val="180"/>
          <w:divBdr>
            <w:top w:val="none" w:sz="0" w:space="0" w:color="auto"/>
            <w:left w:val="none" w:sz="0" w:space="0" w:color="auto"/>
            <w:bottom w:val="none" w:sz="0" w:space="0" w:color="auto"/>
            <w:right w:val="none" w:sz="0" w:space="0" w:color="auto"/>
          </w:divBdr>
        </w:div>
        <w:div w:id="325011236">
          <w:marLeft w:val="180"/>
          <w:marRight w:val="180"/>
          <w:marTop w:val="90"/>
          <w:marBottom w:val="180"/>
          <w:divBdr>
            <w:top w:val="none" w:sz="0" w:space="0" w:color="auto"/>
            <w:left w:val="none" w:sz="0" w:space="0" w:color="auto"/>
            <w:bottom w:val="none" w:sz="0" w:space="0" w:color="auto"/>
            <w:right w:val="none" w:sz="0" w:space="0" w:color="auto"/>
          </w:divBdr>
        </w:div>
        <w:div w:id="1621379796">
          <w:marLeft w:val="180"/>
          <w:marRight w:val="180"/>
          <w:marTop w:val="90"/>
          <w:marBottom w:val="180"/>
          <w:divBdr>
            <w:top w:val="none" w:sz="0" w:space="0" w:color="auto"/>
            <w:left w:val="none" w:sz="0" w:space="0" w:color="auto"/>
            <w:bottom w:val="none" w:sz="0" w:space="0" w:color="auto"/>
            <w:right w:val="none" w:sz="0" w:space="0" w:color="auto"/>
          </w:divBdr>
        </w:div>
        <w:div w:id="1235820994">
          <w:marLeft w:val="180"/>
          <w:marRight w:val="180"/>
          <w:marTop w:val="90"/>
          <w:marBottom w:val="180"/>
          <w:divBdr>
            <w:top w:val="none" w:sz="0" w:space="0" w:color="auto"/>
            <w:left w:val="none" w:sz="0" w:space="0" w:color="auto"/>
            <w:bottom w:val="none" w:sz="0" w:space="0" w:color="auto"/>
            <w:right w:val="none" w:sz="0" w:space="0" w:color="auto"/>
          </w:divBdr>
        </w:div>
        <w:div w:id="758065420">
          <w:marLeft w:val="180"/>
          <w:marRight w:val="180"/>
          <w:marTop w:val="90"/>
          <w:marBottom w:val="180"/>
          <w:divBdr>
            <w:top w:val="none" w:sz="0" w:space="0" w:color="auto"/>
            <w:left w:val="none" w:sz="0" w:space="0" w:color="auto"/>
            <w:bottom w:val="none" w:sz="0" w:space="0" w:color="auto"/>
            <w:right w:val="none" w:sz="0" w:space="0" w:color="auto"/>
          </w:divBdr>
        </w:div>
        <w:div w:id="1072771174">
          <w:marLeft w:val="180"/>
          <w:marRight w:val="180"/>
          <w:marTop w:val="90"/>
          <w:marBottom w:val="180"/>
          <w:divBdr>
            <w:top w:val="none" w:sz="0" w:space="0" w:color="auto"/>
            <w:left w:val="none" w:sz="0" w:space="0" w:color="auto"/>
            <w:bottom w:val="none" w:sz="0" w:space="0" w:color="auto"/>
            <w:right w:val="none" w:sz="0" w:space="0" w:color="auto"/>
          </w:divBdr>
        </w:div>
      </w:divsChild>
    </w:div>
    <w:div w:id="1974556573">
      <w:bodyDiv w:val="1"/>
      <w:marLeft w:val="0"/>
      <w:marRight w:val="0"/>
      <w:marTop w:val="0"/>
      <w:marBottom w:val="0"/>
      <w:divBdr>
        <w:top w:val="none" w:sz="0" w:space="0" w:color="auto"/>
        <w:left w:val="none" w:sz="0" w:space="0" w:color="auto"/>
        <w:bottom w:val="none" w:sz="0" w:space="0" w:color="auto"/>
        <w:right w:val="none" w:sz="0" w:space="0" w:color="auto"/>
      </w:divBdr>
    </w:div>
    <w:div w:id="2055503531">
      <w:bodyDiv w:val="1"/>
      <w:marLeft w:val="0"/>
      <w:marRight w:val="0"/>
      <w:marTop w:val="0"/>
      <w:marBottom w:val="0"/>
      <w:divBdr>
        <w:top w:val="none" w:sz="0" w:space="0" w:color="auto"/>
        <w:left w:val="none" w:sz="0" w:space="0" w:color="auto"/>
        <w:bottom w:val="none" w:sz="0" w:space="0" w:color="auto"/>
        <w:right w:val="none" w:sz="0" w:space="0" w:color="auto"/>
      </w:divBdr>
      <w:divsChild>
        <w:div w:id="2068995767">
          <w:marLeft w:val="180"/>
          <w:marRight w:val="180"/>
          <w:marTop w:val="90"/>
          <w:marBottom w:val="180"/>
          <w:divBdr>
            <w:top w:val="none" w:sz="0" w:space="0" w:color="auto"/>
            <w:left w:val="none" w:sz="0" w:space="0" w:color="auto"/>
            <w:bottom w:val="none" w:sz="0" w:space="0" w:color="auto"/>
            <w:right w:val="none" w:sz="0" w:space="0" w:color="auto"/>
          </w:divBdr>
        </w:div>
        <w:div w:id="966936921">
          <w:marLeft w:val="180"/>
          <w:marRight w:val="180"/>
          <w:marTop w:val="90"/>
          <w:marBottom w:val="180"/>
          <w:divBdr>
            <w:top w:val="none" w:sz="0" w:space="0" w:color="auto"/>
            <w:left w:val="none" w:sz="0" w:space="0" w:color="auto"/>
            <w:bottom w:val="none" w:sz="0" w:space="0" w:color="auto"/>
            <w:right w:val="none" w:sz="0" w:space="0" w:color="auto"/>
          </w:divBdr>
        </w:div>
        <w:div w:id="134564400">
          <w:marLeft w:val="180"/>
          <w:marRight w:val="180"/>
          <w:marTop w:val="90"/>
          <w:marBottom w:val="180"/>
          <w:divBdr>
            <w:top w:val="none" w:sz="0" w:space="0" w:color="auto"/>
            <w:left w:val="none" w:sz="0" w:space="0" w:color="auto"/>
            <w:bottom w:val="none" w:sz="0" w:space="0" w:color="auto"/>
            <w:right w:val="none" w:sz="0" w:space="0" w:color="auto"/>
          </w:divBdr>
        </w:div>
        <w:div w:id="1046758403">
          <w:marLeft w:val="180"/>
          <w:marRight w:val="180"/>
          <w:marTop w:val="90"/>
          <w:marBottom w:val="180"/>
          <w:divBdr>
            <w:top w:val="none" w:sz="0" w:space="0" w:color="auto"/>
            <w:left w:val="none" w:sz="0" w:space="0" w:color="auto"/>
            <w:bottom w:val="none" w:sz="0" w:space="0" w:color="auto"/>
            <w:right w:val="none" w:sz="0" w:space="0" w:color="auto"/>
          </w:divBdr>
        </w:div>
        <w:div w:id="25764463">
          <w:marLeft w:val="180"/>
          <w:marRight w:val="180"/>
          <w:marTop w:val="90"/>
          <w:marBottom w:val="180"/>
          <w:divBdr>
            <w:top w:val="none" w:sz="0" w:space="0" w:color="auto"/>
            <w:left w:val="none" w:sz="0" w:space="0" w:color="auto"/>
            <w:bottom w:val="none" w:sz="0" w:space="0" w:color="auto"/>
            <w:right w:val="none" w:sz="0" w:space="0" w:color="auto"/>
          </w:divBdr>
        </w:div>
        <w:div w:id="82265600">
          <w:marLeft w:val="180"/>
          <w:marRight w:val="180"/>
          <w:marTop w:val="90"/>
          <w:marBottom w:val="180"/>
          <w:divBdr>
            <w:top w:val="none" w:sz="0" w:space="0" w:color="auto"/>
            <w:left w:val="none" w:sz="0" w:space="0" w:color="auto"/>
            <w:bottom w:val="none" w:sz="0" w:space="0" w:color="auto"/>
            <w:right w:val="none" w:sz="0" w:space="0" w:color="auto"/>
          </w:divBdr>
        </w:div>
        <w:div w:id="967977720">
          <w:marLeft w:val="180"/>
          <w:marRight w:val="180"/>
          <w:marTop w:val="9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w2lab.com/programming/c/array1.php" TargetMode="External"/><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2479</Words>
  <Characters>14135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User2</dc:creator>
  <cp:lastModifiedBy>User2</cp:lastModifiedBy>
  <cp:revision>2</cp:revision>
  <dcterms:created xsi:type="dcterms:W3CDTF">2019-03-04T10:34:00Z</dcterms:created>
  <dcterms:modified xsi:type="dcterms:W3CDTF">2019-03-04T10:34:00Z</dcterms:modified>
</cp:coreProperties>
</file>